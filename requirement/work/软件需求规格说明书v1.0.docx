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F7A" w:rsidRPr="00CE5166" w:rsidRDefault="00706524" w:rsidP="00CE5166">
      <w:pPr>
        <w:jc w:val="center"/>
        <w:rPr>
          <w:rFonts w:asciiTheme="majorEastAsia" w:eastAsiaTheme="majorEastAsia" w:hAnsiTheme="majorEastAsia"/>
          <w:b/>
          <w:sz w:val="48"/>
          <w:szCs w:val="48"/>
        </w:rPr>
      </w:pPr>
      <w:r w:rsidRPr="00CE5166">
        <w:rPr>
          <w:rFonts w:asciiTheme="majorEastAsia" w:eastAsiaTheme="majorEastAsia" w:hAnsiTheme="majorEastAsia" w:hint="eastAsia"/>
          <w:b/>
          <w:sz w:val="48"/>
          <w:szCs w:val="48"/>
        </w:rPr>
        <w:t>软件需求规格说明书</w:t>
      </w:r>
    </w:p>
    <w:p w:rsidR="009A6F7A" w:rsidRDefault="009A6F7A"/>
    <w:p w:rsidR="009A6F7A" w:rsidRDefault="00706524">
      <w:pPr>
        <w:pStyle w:val="1"/>
        <w:numPr>
          <w:ilvl w:val="0"/>
          <w:numId w:val="1"/>
        </w:numPr>
        <w:ind w:firstLineChars="0"/>
        <w:rPr>
          <w:rFonts w:ascii="宋体" w:eastAsia="宋体" w:hAnsi="宋体" w:cs="宋体"/>
          <w:sz w:val="28"/>
          <w:szCs w:val="28"/>
        </w:rPr>
      </w:pPr>
      <w:r>
        <w:rPr>
          <w:rFonts w:ascii="宋体" w:eastAsia="宋体" w:hAnsi="宋体" w:cs="宋体" w:hint="eastAsia"/>
          <w:sz w:val="28"/>
          <w:szCs w:val="28"/>
        </w:rPr>
        <w:t>引言</w:t>
      </w:r>
    </w:p>
    <w:p w:rsidR="009A6F7A" w:rsidRDefault="00706524" w:rsidP="00807C56">
      <w:pPr>
        <w:numPr>
          <w:ilvl w:val="2"/>
          <w:numId w:val="2"/>
        </w:numPr>
        <w:rPr>
          <w:sz w:val="24"/>
        </w:rPr>
      </w:pPr>
      <w:r>
        <w:rPr>
          <w:rFonts w:hint="eastAsia"/>
          <w:sz w:val="24"/>
        </w:rPr>
        <w:t>目的</w:t>
      </w:r>
    </w:p>
    <w:p w:rsidR="009A6F7A" w:rsidRDefault="00706524">
      <w:pPr>
        <w:widowControl/>
        <w:ind w:leftChars="104" w:left="218"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该软件需求规格说明描述了“医院药品管理系统”1.0版本的软件功能性需求和非功能性需求。</w:t>
      </w:r>
    </w:p>
    <w:p w:rsidR="009A6F7A" w:rsidRDefault="00706524">
      <w:pPr>
        <w:widowControl/>
        <w:ind w:leftChars="104" w:left="218" w:firstLineChars="200" w:firstLine="420"/>
        <w:jc w:val="left"/>
        <w:rPr>
          <w:rFonts w:ascii="宋体" w:eastAsia="宋体" w:hAnsi="宋体" w:cs="宋体"/>
        </w:rPr>
      </w:pPr>
      <w:proofErr w:type="gramStart"/>
      <w:r>
        <w:rPr>
          <w:rFonts w:ascii="宋体" w:eastAsia="宋体" w:hAnsi="宋体" w:cs="宋体" w:hint="eastAsia"/>
        </w:rPr>
        <w:t>编写此</w:t>
      </w:r>
      <w:proofErr w:type="gramEnd"/>
      <w:r>
        <w:rPr>
          <w:rFonts w:ascii="宋体" w:eastAsia="宋体" w:hAnsi="宋体" w:cs="宋体" w:hint="eastAsia"/>
        </w:rPr>
        <w:t>文档的目的是进一步定制软件开发的细节问题，希望能使本软件开发的工作更具体。此文档可以使客户、需求分析团队、软件开发团队以及软件测试团队等有一个初始的共同的理解，方便在以后软件开发团队和软件测试团队和需求分析团队不冲突，防止以后工作的低效。</w:t>
      </w:r>
    </w:p>
    <w:p w:rsidR="009A6F7A" w:rsidRDefault="00706524">
      <w:pPr>
        <w:pStyle w:val="1"/>
        <w:ind w:left="360" w:firstLineChars="100" w:firstLine="210"/>
        <w:rPr>
          <w:rFonts w:ascii="宋体" w:eastAsia="宋体" w:hAnsi="宋体" w:cs="宋体"/>
        </w:rPr>
      </w:pPr>
      <w:r>
        <w:rPr>
          <w:rFonts w:ascii="宋体" w:eastAsia="宋体" w:hAnsi="宋体" w:cs="宋体" w:hint="eastAsia"/>
        </w:rPr>
        <w:t>这一文档计划</w:t>
      </w:r>
      <w:proofErr w:type="gramStart"/>
      <w:r>
        <w:rPr>
          <w:rFonts w:ascii="宋体" w:eastAsia="宋体" w:hAnsi="宋体" w:cs="宋体" w:hint="eastAsia"/>
        </w:rPr>
        <w:t>由实现</w:t>
      </w:r>
      <w:proofErr w:type="gramEnd"/>
      <w:r>
        <w:rPr>
          <w:rFonts w:ascii="宋体" w:eastAsia="宋体" w:hAnsi="宋体" w:cs="宋体" w:hint="eastAsia"/>
        </w:rPr>
        <w:t>和验证系统正确功能的项目团队成员来使用。这个文档说明了各</w:t>
      </w:r>
    </w:p>
    <w:p w:rsidR="009A6F7A" w:rsidRDefault="00706524">
      <w:pPr>
        <w:pStyle w:val="1"/>
        <w:ind w:leftChars="100" w:left="210" w:firstLineChars="0" w:firstLine="0"/>
        <w:rPr>
          <w:rFonts w:ascii="宋体" w:eastAsia="宋体" w:hAnsi="宋体" w:cs="宋体"/>
        </w:rPr>
      </w:pPr>
      <w:r>
        <w:rPr>
          <w:rFonts w:ascii="宋体" w:eastAsia="宋体" w:hAnsi="宋体" w:cs="宋体" w:hint="eastAsia"/>
        </w:rPr>
        <w:t>功能需求、性能需求和数据要求等等问题，明确标明了各功能的实现过程，阐述了使用背景以及范围。提供给客户解决问题或者达到目标所需的条件和权能，提供一个度量和遵循的基准。</w:t>
      </w:r>
    </w:p>
    <w:p w:rsidR="009A6F7A" w:rsidRDefault="00706524">
      <w:pPr>
        <w:widowControl/>
        <w:ind w:leftChars="104" w:left="218" w:firstLineChars="200" w:firstLine="420"/>
        <w:jc w:val="left"/>
        <w:rPr>
          <w:rFonts w:ascii="宋体" w:eastAsia="宋体" w:hAnsi="宋体" w:cs="宋体"/>
        </w:rPr>
      </w:pPr>
      <w:r>
        <w:rPr>
          <w:rFonts w:ascii="宋体" w:eastAsia="宋体" w:hAnsi="宋体" w:cs="宋体" w:hint="eastAsia"/>
        </w:rPr>
        <w:t xml:space="preserve"> 本需求规格说明书在于阐述开发者对项目商业需求的理解，项目的开发将会遵循并实现文档中的商业需求，在项目验收时，</w:t>
      </w:r>
      <w:proofErr w:type="gramStart"/>
      <w:r>
        <w:rPr>
          <w:rFonts w:ascii="宋体" w:eastAsia="宋体" w:hAnsi="宋体" w:cs="宋体" w:hint="eastAsia"/>
        </w:rPr>
        <w:t>本说明</w:t>
      </w:r>
      <w:proofErr w:type="gramEnd"/>
      <w:r>
        <w:rPr>
          <w:rFonts w:ascii="宋体" w:eastAsia="宋体" w:hAnsi="宋体" w:cs="宋体" w:hint="eastAsia"/>
        </w:rPr>
        <w:t>将作为评估标准之一。</w:t>
      </w:r>
    </w:p>
    <w:p w:rsidR="009A6F7A" w:rsidRDefault="009A6F7A">
      <w:pPr>
        <w:widowControl/>
        <w:ind w:leftChars="104" w:left="218" w:firstLineChars="200" w:firstLine="420"/>
        <w:jc w:val="left"/>
        <w:rPr>
          <w:rFonts w:ascii="宋体" w:eastAsia="宋体" w:hAnsi="宋体" w:cs="宋体"/>
        </w:rPr>
      </w:pPr>
    </w:p>
    <w:p w:rsidR="009A6F7A" w:rsidRDefault="00706524">
      <w:pPr>
        <w:widowControl/>
        <w:ind w:leftChars="104" w:left="218" w:firstLineChars="200" w:firstLine="420"/>
        <w:jc w:val="left"/>
        <w:rPr>
          <w:rFonts w:asciiTheme="minorEastAsia" w:hAnsiTheme="minorEastAsia" w:cstheme="minorEastAsia"/>
          <w:szCs w:val="21"/>
        </w:rPr>
      </w:pPr>
      <w:r>
        <w:rPr>
          <w:rFonts w:asciiTheme="minorEastAsia" w:hAnsiTheme="minorEastAsia" w:cstheme="minorEastAsia" w:hint="eastAsia"/>
          <w:color w:val="000000"/>
          <w:kern w:val="0"/>
          <w:szCs w:val="21"/>
          <w:lang w:bidi="ar"/>
        </w:rPr>
        <w:t>同时还描述了用户在系统的工作中所参与的角色以及拥有的权限，从而使开发团队能够明确地了解所开发的“医院药品管理系统”1.0 版本的各个方面，帮助他们在实际的开发过程中准确地完成所开发的模块，以满足用户的需求。该文档计划</w:t>
      </w:r>
      <w:proofErr w:type="gramStart"/>
      <w:r>
        <w:rPr>
          <w:rFonts w:asciiTheme="minorEastAsia" w:hAnsiTheme="minorEastAsia" w:cstheme="minorEastAsia" w:hint="eastAsia"/>
          <w:color w:val="000000"/>
          <w:kern w:val="0"/>
          <w:szCs w:val="21"/>
          <w:lang w:bidi="ar"/>
        </w:rPr>
        <w:t>由实现</w:t>
      </w:r>
      <w:proofErr w:type="gramEnd"/>
      <w:r>
        <w:rPr>
          <w:rFonts w:asciiTheme="minorEastAsia" w:hAnsiTheme="minorEastAsia" w:cstheme="minorEastAsia" w:hint="eastAsia"/>
          <w:color w:val="000000"/>
          <w:kern w:val="0"/>
          <w:szCs w:val="21"/>
          <w:lang w:bidi="ar"/>
        </w:rPr>
        <w:t xml:space="preserve">和验证正确功能的项目团队成员来使用，除非在其他地方另有说明，这里所指定的所有需求都具有高优先级，而且都要在版本 1.0 中加以实现。 </w:t>
      </w:r>
    </w:p>
    <w:p w:rsidR="009A6F7A" w:rsidRDefault="009A6F7A">
      <w:pPr>
        <w:widowControl/>
        <w:ind w:firstLineChars="200" w:firstLine="440"/>
        <w:jc w:val="left"/>
        <w:rPr>
          <w:rFonts w:ascii="宋体" w:eastAsia="宋体" w:hAnsi="宋体" w:cs="宋体"/>
          <w:sz w:val="22"/>
          <w:szCs w:val="22"/>
        </w:rPr>
      </w:pPr>
    </w:p>
    <w:p w:rsidR="009A6F7A" w:rsidRDefault="00706524" w:rsidP="00807C56">
      <w:pPr>
        <w:numPr>
          <w:ilvl w:val="2"/>
          <w:numId w:val="2"/>
        </w:numPr>
      </w:pPr>
      <w:r>
        <w:rPr>
          <w:rFonts w:ascii="宋体" w:eastAsia="宋体" w:hAnsi="宋体" w:cs="宋体" w:hint="eastAsia"/>
          <w:sz w:val="24"/>
          <w:szCs w:val="32"/>
        </w:rPr>
        <w:t>文档约定</w:t>
      </w:r>
    </w:p>
    <w:p w:rsidR="009A6F7A" w:rsidRDefault="00706524">
      <w:pPr>
        <w:ind w:firstLineChars="175" w:firstLine="420"/>
        <w:rPr>
          <w:rFonts w:ascii="宋体" w:eastAsia="宋体" w:hAnsi="宋体" w:cs="宋体"/>
        </w:rPr>
      </w:pPr>
      <w:r>
        <w:rPr>
          <w:rFonts w:ascii="宋体" w:eastAsia="宋体" w:hAnsi="宋体" w:cs="宋体" w:hint="eastAsia"/>
          <w:sz w:val="24"/>
          <w:szCs w:val="32"/>
        </w:rPr>
        <w:t xml:space="preserve">   </w:t>
      </w:r>
      <w:r>
        <w:rPr>
          <w:rFonts w:ascii="宋体" w:eastAsia="宋体" w:hAnsi="宋体" w:cs="宋体" w:hint="eastAsia"/>
        </w:rPr>
        <w:t>本文档按以下要求和约定进行书写： </w:t>
      </w:r>
    </w:p>
    <w:p w:rsidR="009A6F7A" w:rsidRDefault="00706524">
      <w:pPr>
        <w:pStyle w:val="1"/>
        <w:numPr>
          <w:ilvl w:val="0"/>
          <w:numId w:val="3"/>
        </w:numPr>
        <w:ind w:firstLineChars="0"/>
        <w:rPr>
          <w:rFonts w:ascii="宋体" w:eastAsia="宋体" w:hAnsi="宋体" w:cs="宋体"/>
        </w:rPr>
      </w:pPr>
      <w:r>
        <w:rPr>
          <w:rFonts w:ascii="宋体" w:eastAsia="宋体" w:hAnsi="宋体" w:cs="宋体" w:hint="eastAsia"/>
        </w:rPr>
        <w:t>正文为小四字号，宋体字号，标题均粗。 </w:t>
      </w:r>
    </w:p>
    <w:p w:rsidR="009A6F7A" w:rsidRDefault="00706524">
      <w:pPr>
        <w:numPr>
          <w:ilvl w:val="0"/>
          <w:numId w:val="3"/>
        </w:numPr>
        <w:rPr>
          <w:rFonts w:eastAsia="宋体"/>
        </w:rPr>
      </w:pPr>
      <w:r>
        <w:rPr>
          <w:rFonts w:ascii="宋体" w:eastAsia="宋体" w:hAnsi="宋体" w:cs="宋体" w:hint="eastAsia"/>
        </w:rPr>
        <w:t>无特殊情况下，字体颜色均采用黑色。</w:t>
      </w:r>
    </w:p>
    <w:p w:rsidR="009A6F7A" w:rsidRDefault="00706524">
      <w:pPr>
        <w:numPr>
          <w:ilvl w:val="0"/>
          <w:numId w:val="3"/>
        </w:numPr>
        <w:rPr>
          <w:rFonts w:eastAsia="宋体"/>
        </w:rPr>
      </w:pPr>
      <w:r>
        <w:rPr>
          <w:rFonts w:asciiTheme="minorEastAsia" w:hAnsiTheme="minorEastAsia" w:cstheme="minorEastAsia" w:hint="eastAsia"/>
          <w:color w:val="000000"/>
          <w:kern w:val="0"/>
          <w:szCs w:val="21"/>
          <w:lang w:bidi="ar"/>
        </w:rPr>
        <w:t>描述了用户在系统的工作中所参与的角色以及拥有的权限，从而使开发团队能够明确地了解所开发的“医院药品管理系统”1.0 版本的各个方面，帮助他们在实际的开发过程中准确地完成所开发的模块，以满足用户的需求。该文档计划</w:t>
      </w:r>
      <w:proofErr w:type="gramStart"/>
      <w:r>
        <w:rPr>
          <w:rFonts w:asciiTheme="minorEastAsia" w:hAnsiTheme="minorEastAsia" w:cstheme="minorEastAsia" w:hint="eastAsia"/>
          <w:color w:val="000000"/>
          <w:kern w:val="0"/>
          <w:szCs w:val="21"/>
          <w:lang w:bidi="ar"/>
        </w:rPr>
        <w:t>由实现</w:t>
      </w:r>
      <w:proofErr w:type="gramEnd"/>
      <w:r>
        <w:rPr>
          <w:rFonts w:asciiTheme="minorEastAsia" w:hAnsiTheme="minorEastAsia" w:cstheme="minorEastAsia" w:hint="eastAsia"/>
          <w:color w:val="000000"/>
          <w:kern w:val="0"/>
          <w:szCs w:val="21"/>
          <w:lang w:bidi="ar"/>
        </w:rPr>
        <w:t>和验证正确功能的项目团队成员来使用，除非在其他地方另有说明，这里所指定的所有需求都具有高优先级，而且都要在版本 1.0 中加以实现。</w:t>
      </w:r>
    </w:p>
    <w:p w:rsidR="009A6F7A" w:rsidRDefault="009A6F7A">
      <w:pPr>
        <w:rPr>
          <w:rFonts w:eastAsia="宋体"/>
        </w:rPr>
      </w:pPr>
    </w:p>
    <w:p w:rsidR="009A6F7A" w:rsidRDefault="00706524" w:rsidP="00807C56">
      <w:pPr>
        <w:numPr>
          <w:ilvl w:val="2"/>
          <w:numId w:val="2"/>
        </w:numPr>
      </w:pPr>
      <w:r>
        <w:rPr>
          <w:rFonts w:ascii="宋体" w:eastAsia="宋体" w:hAnsi="宋体" w:cs="宋体" w:hint="eastAsia"/>
          <w:sz w:val="24"/>
          <w:szCs w:val="32"/>
        </w:rPr>
        <w:t>预期的读者和阅读建议</w:t>
      </w:r>
    </w:p>
    <w:p w:rsidR="009A6F7A" w:rsidRDefault="00706524">
      <w:pPr>
        <w:pStyle w:val="1"/>
        <w:ind w:left="360" w:firstLineChars="0" w:firstLine="0"/>
        <w:rPr>
          <w:rFonts w:ascii="宋体" w:eastAsia="宋体" w:hAnsi="宋体" w:cs="宋体"/>
        </w:rPr>
      </w:pPr>
      <w:r>
        <w:rPr>
          <w:rFonts w:ascii="宋体" w:eastAsia="宋体" w:hAnsi="宋体" w:cs="宋体" w:hint="eastAsia"/>
          <w:sz w:val="24"/>
          <w:szCs w:val="32"/>
        </w:rPr>
        <w:t xml:space="preserve">    </w:t>
      </w:r>
      <w:r>
        <w:rPr>
          <w:rFonts w:ascii="宋体" w:eastAsia="宋体" w:hAnsi="宋体" w:cs="宋体" w:hint="eastAsia"/>
        </w:rPr>
        <w:t>1.3.1客户</w:t>
      </w:r>
    </w:p>
    <w:p w:rsidR="009A6F7A" w:rsidRDefault="00706524">
      <w:pPr>
        <w:pStyle w:val="1"/>
        <w:ind w:left="360" w:firstLineChars="0" w:firstLine="600"/>
        <w:rPr>
          <w:rFonts w:ascii="宋体" w:eastAsia="宋体" w:hAnsi="宋体" w:cs="宋体"/>
        </w:rPr>
      </w:pPr>
      <w:r>
        <w:rPr>
          <w:rFonts w:ascii="宋体" w:eastAsia="宋体" w:hAnsi="宋体" w:cs="宋体" w:hint="eastAsia"/>
        </w:rPr>
        <w:t xml:space="preserve">  客户在阅读此软件需求规格说明书需要仔细对照需求分析人员得出的</w:t>
      </w:r>
    </w:p>
    <w:p w:rsidR="009A6F7A" w:rsidRDefault="00706524">
      <w:pPr>
        <w:pStyle w:val="1"/>
        <w:ind w:firstLineChars="0" w:firstLine="0"/>
        <w:rPr>
          <w:rFonts w:ascii="宋体" w:eastAsia="宋体" w:hAnsi="宋体" w:cs="宋体"/>
        </w:rPr>
      </w:pPr>
      <w:r>
        <w:rPr>
          <w:rFonts w:ascii="宋体" w:eastAsia="宋体" w:hAnsi="宋体" w:cs="宋体" w:hint="eastAsia"/>
        </w:rPr>
        <w:t xml:space="preserve">        需求，检查是否符合自己的要求。</w:t>
      </w:r>
    </w:p>
    <w:p w:rsidR="009A6F7A" w:rsidRDefault="00706524">
      <w:pPr>
        <w:pStyle w:val="1"/>
        <w:ind w:left="360" w:firstLineChars="0" w:firstLine="600"/>
        <w:rPr>
          <w:rFonts w:ascii="宋体" w:eastAsia="宋体" w:hAnsi="宋体" w:cs="宋体"/>
        </w:rPr>
      </w:pPr>
      <w:r>
        <w:rPr>
          <w:rFonts w:ascii="宋体" w:eastAsia="宋体" w:hAnsi="宋体" w:cs="宋体" w:hint="eastAsia"/>
        </w:rPr>
        <w:t xml:space="preserve">  一旦发现有出入的地方，需要及时与分析人员沟通并修改，发现的越早</w:t>
      </w:r>
    </w:p>
    <w:p w:rsidR="009A6F7A" w:rsidRDefault="00706524">
      <w:pPr>
        <w:pStyle w:val="1"/>
        <w:rPr>
          <w:rFonts w:ascii="宋体" w:eastAsia="宋体" w:hAnsi="宋体" w:cs="宋体"/>
        </w:rPr>
      </w:pPr>
      <w:r>
        <w:rPr>
          <w:rFonts w:ascii="宋体" w:eastAsia="宋体" w:hAnsi="宋体" w:cs="宋体" w:hint="eastAsia"/>
        </w:rPr>
        <w:t xml:space="preserve">    越好，尽量避免开发人员开始开发以后再发现问题并修改。</w:t>
      </w:r>
    </w:p>
    <w:p w:rsidR="009A6F7A" w:rsidRDefault="00706524">
      <w:pPr>
        <w:pStyle w:val="1"/>
        <w:rPr>
          <w:rFonts w:ascii="宋体" w:eastAsia="宋体" w:hAnsi="宋体" w:cs="宋体"/>
        </w:rPr>
      </w:pPr>
      <w:r>
        <w:rPr>
          <w:rFonts w:ascii="宋体" w:eastAsia="宋体" w:hAnsi="宋体" w:cs="宋体" w:hint="eastAsia"/>
        </w:rPr>
        <w:t xml:space="preserve">    </w:t>
      </w:r>
    </w:p>
    <w:p w:rsidR="009A6F7A" w:rsidRDefault="00706524">
      <w:pPr>
        <w:ind w:firstLine="720"/>
        <w:rPr>
          <w:rFonts w:ascii="宋体" w:eastAsia="宋体" w:hAnsi="宋体" w:cs="宋体"/>
        </w:rPr>
      </w:pPr>
      <w:r>
        <w:rPr>
          <w:rFonts w:ascii="宋体" w:eastAsia="宋体" w:hAnsi="宋体" w:cs="宋体" w:hint="eastAsia"/>
        </w:rPr>
        <w:t xml:space="preserve"> 1.3.2项目经理</w:t>
      </w:r>
    </w:p>
    <w:p w:rsidR="009A6F7A" w:rsidRDefault="00706524">
      <w:pPr>
        <w:ind w:firstLine="720"/>
        <w:rPr>
          <w:rFonts w:ascii="宋体" w:eastAsia="宋体" w:hAnsi="宋体" w:cs="宋体"/>
        </w:rPr>
      </w:pPr>
      <w:r>
        <w:rPr>
          <w:rFonts w:ascii="宋体" w:eastAsia="宋体" w:hAnsi="宋体" w:cs="宋体" w:hint="eastAsia"/>
        </w:rPr>
        <w:t xml:space="preserve">    项目经理在阅读此项软件需求规格说明书时，需要理解客户的总体需求，</w:t>
      </w:r>
    </w:p>
    <w:p w:rsidR="009A6F7A" w:rsidRDefault="00706524">
      <w:pPr>
        <w:ind w:firstLineChars="400" w:firstLine="840"/>
        <w:rPr>
          <w:rFonts w:ascii="宋体" w:eastAsia="宋体" w:hAnsi="宋体" w:cs="宋体"/>
        </w:rPr>
      </w:pPr>
      <w:r>
        <w:rPr>
          <w:rFonts w:ascii="宋体" w:eastAsia="宋体" w:hAnsi="宋体" w:cs="宋体" w:hint="eastAsia"/>
        </w:rPr>
        <w:lastRenderedPageBreak/>
        <w:t>并且根据客户的要求确定项目开发的总体进度和时间限制，根据任务，合理</w:t>
      </w:r>
    </w:p>
    <w:p w:rsidR="009A6F7A" w:rsidRDefault="00706524">
      <w:pPr>
        <w:pStyle w:val="1"/>
        <w:ind w:firstLineChars="400" w:firstLine="840"/>
        <w:rPr>
          <w:rFonts w:ascii="宋体" w:eastAsia="宋体" w:hAnsi="宋体" w:cs="宋体"/>
        </w:rPr>
      </w:pPr>
      <w:r>
        <w:rPr>
          <w:rFonts w:ascii="宋体" w:eastAsia="宋体" w:hAnsi="宋体" w:cs="宋体" w:hint="eastAsia"/>
        </w:rPr>
        <w:t>有效的安排各个人员完成任务。</w:t>
      </w:r>
    </w:p>
    <w:p w:rsidR="009A6F7A" w:rsidRDefault="009A6F7A">
      <w:pPr>
        <w:pStyle w:val="1"/>
        <w:ind w:firstLineChars="400" w:firstLine="840"/>
        <w:rPr>
          <w:rFonts w:ascii="宋体" w:eastAsia="宋体" w:hAnsi="宋体" w:cs="宋体"/>
        </w:rPr>
      </w:pPr>
    </w:p>
    <w:p w:rsidR="009A6F7A" w:rsidRDefault="00706524">
      <w:pPr>
        <w:ind w:firstLine="720"/>
        <w:rPr>
          <w:rFonts w:ascii="宋体" w:eastAsia="宋体" w:hAnsi="宋体" w:cs="宋体"/>
        </w:rPr>
      </w:pPr>
      <w:r>
        <w:rPr>
          <w:rFonts w:ascii="宋体" w:eastAsia="宋体" w:hAnsi="宋体" w:cs="宋体" w:hint="eastAsia"/>
        </w:rPr>
        <w:t>1.3.3开发人员</w:t>
      </w:r>
    </w:p>
    <w:p w:rsidR="009A6F7A" w:rsidRDefault="00706524">
      <w:pPr>
        <w:ind w:firstLine="720"/>
        <w:rPr>
          <w:rFonts w:ascii="宋体" w:eastAsia="宋体" w:hAnsi="宋体" w:cs="宋体"/>
        </w:rPr>
      </w:pPr>
      <w:r>
        <w:rPr>
          <w:rFonts w:ascii="宋体" w:eastAsia="宋体" w:hAnsi="宋体" w:cs="宋体" w:hint="eastAsia"/>
        </w:rPr>
        <w:t xml:space="preserve">    开发人员在阅读此项软件需求规格说明书时，需清晰的了解客户的需求，</w:t>
      </w:r>
    </w:p>
    <w:p w:rsidR="009A6F7A" w:rsidRDefault="00706524">
      <w:pPr>
        <w:ind w:firstLine="720"/>
        <w:rPr>
          <w:rFonts w:ascii="宋体" w:eastAsia="宋体" w:hAnsi="宋体" w:cs="宋体"/>
        </w:rPr>
      </w:pPr>
      <w:r>
        <w:rPr>
          <w:rFonts w:ascii="宋体" w:eastAsia="宋体" w:hAnsi="宋体" w:cs="宋体" w:hint="eastAsia"/>
        </w:rPr>
        <w:t>并且根据项目经理的任务安排，及时有效的完成开发任务。在开发阶段，开</w:t>
      </w:r>
    </w:p>
    <w:p w:rsidR="009A6F7A" w:rsidRDefault="00706524">
      <w:pPr>
        <w:ind w:firstLine="720"/>
        <w:rPr>
          <w:rFonts w:ascii="宋体" w:eastAsia="宋体" w:hAnsi="宋体" w:cs="宋体"/>
        </w:rPr>
      </w:pPr>
      <w:proofErr w:type="gramStart"/>
      <w:r>
        <w:rPr>
          <w:rFonts w:ascii="宋体" w:eastAsia="宋体" w:hAnsi="宋体" w:cs="宋体" w:hint="eastAsia"/>
        </w:rPr>
        <w:t>发人员</w:t>
      </w:r>
      <w:proofErr w:type="gramEnd"/>
      <w:r>
        <w:rPr>
          <w:rFonts w:ascii="宋体" w:eastAsia="宋体" w:hAnsi="宋体" w:cs="宋体" w:hint="eastAsia"/>
        </w:rPr>
        <w:t>也需要时常与分析人员和客户进行有效的沟通，方便项目以后的开发，</w:t>
      </w:r>
    </w:p>
    <w:p w:rsidR="009A6F7A" w:rsidRDefault="00706524">
      <w:pPr>
        <w:ind w:firstLine="720"/>
        <w:rPr>
          <w:rFonts w:ascii="宋体" w:eastAsia="宋体" w:hAnsi="宋体" w:cs="宋体"/>
        </w:rPr>
      </w:pPr>
      <w:r>
        <w:rPr>
          <w:rFonts w:ascii="宋体" w:eastAsia="宋体" w:hAnsi="宋体" w:cs="宋体" w:hint="eastAsia"/>
        </w:rPr>
        <w:t>防止出现不同的理解，导致项目的重做。</w:t>
      </w:r>
    </w:p>
    <w:p w:rsidR="009A6F7A" w:rsidRDefault="009A6F7A">
      <w:pPr>
        <w:ind w:firstLine="720"/>
        <w:rPr>
          <w:rFonts w:ascii="宋体" w:eastAsia="宋体" w:hAnsi="宋体" w:cs="宋体"/>
        </w:rPr>
      </w:pPr>
    </w:p>
    <w:p w:rsidR="009A6F7A" w:rsidRDefault="00706524">
      <w:pPr>
        <w:ind w:firstLine="720"/>
        <w:rPr>
          <w:rFonts w:ascii="宋体" w:eastAsia="宋体" w:hAnsi="宋体" w:cs="宋体"/>
        </w:rPr>
      </w:pPr>
      <w:r>
        <w:rPr>
          <w:rFonts w:ascii="宋体" w:eastAsia="宋体" w:hAnsi="宋体" w:cs="宋体" w:hint="eastAsia"/>
        </w:rPr>
        <w:t>1.3.4测试人员</w:t>
      </w:r>
    </w:p>
    <w:p w:rsidR="009A6F7A" w:rsidRDefault="00706524">
      <w:pPr>
        <w:ind w:firstLine="720"/>
        <w:rPr>
          <w:rFonts w:ascii="宋体" w:eastAsia="宋体" w:hAnsi="宋体" w:cs="宋体"/>
        </w:rPr>
      </w:pPr>
      <w:r>
        <w:rPr>
          <w:rFonts w:ascii="宋体" w:eastAsia="宋体" w:hAnsi="宋体" w:cs="宋体" w:hint="eastAsia"/>
        </w:rPr>
        <w:t xml:space="preserve">    测试人员在阅读此项软件需求规格说明书时需要仔细阅读客户的需求，</w:t>
      </w:r>
    </w:p>
    <w:p w:rsidR="009A6F7A" w:rsidRDefault="00706524">
      <w:pPr>
        <w:ind w:firstLine="720"/>
        <w:rPr>
          <w:rFonts w:ascii="宋体" w:eastAsia="宋体" w:hAnsi="宋体" w:cs="宋体"/>
        </w:rPr>
      </w:pPr>
      <w:r>
        <w:rPr>
          <w:rFonts w:ascii="宋体" w:eastAsia="宋体" w:hAnsi="宋体" w:cs="宋体" w:hint="eastAsia"/>
        </w:rPr>
        <w:t>并且根据客户的需求来编写有效的用例来测试。</w:t>
      </w:r>
    </w:p>
    <w:p w:rsidR="009A6F7A" w:rsidRDefault="009A6F7A">
      <w:pPr>
        <w:ind w:firstLine="720"/>
        <w:rPr>
          <w:rFonts w:ascii="宋体" w:eastAsia="宋体" w:hAnsi="宋体" w:cs="宋体"/>
        </w:rPr>
      </w:pPr>
    </w:p>
    <w:p w:rsidR="009A6F7A" w:rsidRDefault="00706524" w:rsidP="00CE5166">
      <w:pPr>
        <w:pStyle w:val="1"/>
        <w:numPr>
          <w:ilvl w:val="1"/>
          <w:numId w:val="2"/>
        </w:numPr>
        <w:ind w:firstLine="480"/>
        <w:rPr>
          <w:rFonts w:ascii="宋体" w:eastAsia="宋体" w:hAnsi="宋体" w:cs="宋体"/>
          <w:sz w:val="24"/>
          <w:szCs w:val="32"/>
        </w:rPr>
      </w:pPr>
      <w:r>
        <w:rPr>
          <w:rFonts w:ascii="宋体" w:eastAsia="宋体" w:hAnsi="宋体" w:cs="宋体" w:hint="eastAsia"/>
          <w:sz w:val="24"/>
          <w:szCs w:val="32"/>
        </w:rPr>
        <w:t>产品的范围</w:t>
      </w:r>
    </w:p>
    <w:p w:rsidR="009A6F7A" w:rsidRDefault="00706524">
      <w:pPr>
        <w:widowControl/>
        <w:spacing w:line="360" w:lineRule="auto"/>
        <w:ind w:left="900"/>
        <w:jc w:val="left"/>
        <w:outlineLvl w:val="2"/>
        <w:rPr>
          <w:rFonts w:ascii="宋体" w:eastAsia="宋体" w:hAnsi="宋体" w:cs="宋体"/>
          <w:color w:val="000000"/>
          <w:kern w:val="0"/>
          <w:szCs w:val="21"/>
          <w:lang w:bidi="ar"/>
        </w:rPr>
      </w:pPr>
      <w:r>
        <w:rPr>
          <w:rFonts w:asciiTheme="minorEastAsia" w:hAnsiTheme="minorEastAsia" w:cstheme="minorEastAsia" w:hint="eastAsia"/>
          <w:color w:val="000000"/>
          <w:kern w:val="0"/>
          <w:szCs w:val="21"/>
          <w:lang w:bidi="ar"/>
        </w:rPr>
        <w:t>医院药品管理系统</w:t>
      </w:r>
      <w:r>
        <w:rPr>
          <w:rFonts w:ascii="宋体" w:eastAsia="宋体" w:hAnsi="宋体" w:cs="宋体" w:hint="eastAsia"/>
          <w:szCs w:val="21"/>
        </w:rPr>
        <w:t>旨在</w:t>
      </w:r>
      <w:r>
        <w:rPr>
          <w:rFonts w:ascii="宋体" w:eastAsia="宋体" w:hAnsi="宋体" w:cs="宋体" w:hint="eastAsia"/>
          <w:color w:val="000000"/>
          <w:kern w:val="0"/>
          <w:szCs w:val="21"/>
          <w:lang w:bidi="ar"/>
        </w:rPr>
        <w:t>通过这样一个系统的开发，实现药品储存的管理工作的中</w:t>
      </w:r>
    </w:p>
    <w:p w:rsidR="009A6F7A" w:rsidRDefault="00706524">
      <w:pPr>
        <w:widowControl/>
        <w:spacing w:line="360" w:lineRule="auto"/>
        <w:ind w:firstLineChars="300" w:firstLine="630"/>
        <w:jc w:val="left"/>
        <w:outlineLvl w:val="2"/>
        <w:rPr>
          <w:rFonts w:ascii="宋体" w:eastAsia="宋体" w:hAnsi="宋体" w:cs="宋体"/>
          <w:szCs w:val="21"/>
        </w:rPr>
      </w:pPr>
      <w:r>
        <w:rPr>
          <w:rFonts w:ascii="宋体" w:eastAsia="宋体" w:hAnsi="宋体" w:cs="宋体" w:hint="eastAsia"/>
          <w:color w:val="000000"/>
          <w:kern w:val="0"/>
          <w:szCs w:val="21"/>
          <w:lang w:bidi="ar"/>
        </w:rPr>
        <w:t>药库的药品进、销、存等业务；解放大量的劳动时间，高效无误的进行药品管理。</w:t>
      </w:r>
    </w:p>
    <w:p w:rsidR="009A6F7A" w:rsidRDefault="00706524">
      <w:pPr>
        <w:pStyle w:val="1"/>
        <w:ind w:leftChars="300" w:left="630" w:firstLineChars="100" w:firstLine="210"/>
        <w:rPr>
          <w:rFonts w:ascii="宋体" w:eastAsia="宋体" w:hAnsi="宋体" w:cs="宋体"/>
          <w:szCs w:val="21"/>
        </w:rPr>
      </w:pPr>
      <w:r>
        <w:rPr>
          <w:rFonts w:ascii="宋体" w:eastAsia="宋体" w:hAnsi="宋体" w:cs="宋体" w:hint="eastAsia"/>
          <w:szCs w:val="21"/>
        </w:rPr>
        <w:t>医院的业务目标是减少大量劳动力的成本，优化业务结构，高效无误的进行药品管理。</w:t>
      </w:r>
    </w:p>
    <w:p w:rsidR="009A6F7A" w:rsidRDefault="009A6F7A">
      <w:pPr>
        <w:pStyle w:val="1"/>
        <w:rPr>
          <w:rFonts w:ascii="宋体" w:eastAsia="宋体" w:hAnsi="宋体" w:cs="宋体"/>
          <w:szCs w:val="21"/>
        </w:rPr>
      </w:pPr>
    </w:p>
    <w:p w:rsidR="009A6F7A" w:rsidRDefault="00706524" w:rsidP="00807C56">
      <w:pPr>
        <w:pStyle w:val="1"/>
        <w:numPr>
          <w:ilvl w:val="2"/>
          <w:numId w:val="2"/>
        </w:numPr>
        <w:ind w:firstLineChars="0"/>
        <w:rPr>
          <w:rFonts w:ascii="宋体" w:eastAsia="宋体" w:hAnsi="宋体" w:cs="宋体"/>
          <w:szCs w:val="21"/>
        </w:rPr>
      </w:pPr>
      <w:r>
        <w:rPr>
          <w:rFonts w:ascii="宋体" w:eastAsia="宋体" w:hAnsi="宋体" w:cs="宋体" w:hint="eastAsia"/>
          <w:sz w:val="24"/>
        </w:rPr>
        <w:t>参考文献</w:t>
      </w:r>
    </w:p>
    <w:p w:rsidR="009A6F7A" w:rsidRDefault="00706524">
      <w:pPr>
        <w:pStyle w:val="1"/>
        <w:ind w:left="360" w:firstLineChars="0" w:firstLine="0"/>
        <w:rPr>
          <w:rFonts w:ascii="宋体" w:eastAsia="宋体" w:hAnsi="宋体" w:cs="宋体"/>
          <w:szCs w:val="21"/>
        </w:rPr>
      </w:pPr>
      <w:r>
        <w:rPr>
          <w:rFonts w:ascii="宋体" w:eastAsia="宋体" w:hAnsi="宋体" w:cs="宋体" w:hint="eastAsia"/>
          <w:sz w:val="24"/>
        </w:rPr>
        <w:t xml:space="preserve">    </w:t>
      </w:r>
      <w:r>
        <w:rPr>
          <w:rFonts w:ascii="宋体" w:eastAsia="宋体" w:hAnsi="宋体" w:cs="宋体" w:hint="eastAsia"/>
          <w:szCs w:val="21"/>
        </w:rPr>
        <w:t xml:space="preserve"> </w:t>
      </w:r>
      <w:proofErr w:type="spellStart"/>
      <w:r>
        <w:rPr>
          <w:rFonts w:ascii="宋体" w:eastAsia="宋体" w:hAnsi="宋体" w:cs="宋体" w:hint="eastAsia"/>
          <w:szCs w:val="21"/>
        </w:rPr>
        <w:t>i</w:t>
      </w:r>
      <w:proofErr w:type="spellEnd"/>
      <w:r>
        <w:rPr>
          <w:rFonts w:ascii="宋体" w:eastAsia="宋体" w:hAnsi="宋体" w:cs="宋体" w:hint="eastAsia"/>
          <w:szCs w:val="21"/>
        </w:rPr>
        <w:t xml:space="preserve">、Karl E. </w:t>
      </w:r>
      <w:proofErr w:type="spellStart"/>
      <w:r>
        <w:rPr>
          <w:rFonts w:ascii="宋体" w:eastAsia="宋体" w:hAnsi="宋体" w:cs="宋体" w:hint="eastAsia"/>
          <w:szCs w:val="21"/>
        </w:rPr>
        <w:t>Wiegers</w:t>
      </w:r>
      <w:proofErr w:type="spellEnd"/>
      <w:r>
        <w:rPr>
          <w:rFonts w:ascii="宋体" w:eastAsia="宋体" w:hAnsi="宋体" w:cs="宋体" w:hint="eastAsia"/>
          <w:szCs w:val="21"/>
        </w:rPr>
        <w:t xml:space="preserve"> 著，刘伟琴、刘洪涛译的软件需求第二版（Software Requirements 2，清华大学出版社。</w:t>
      </w:r>
    </w:p>
    <w:p w:rsidR="009A6F7A" w:rsidRDefault="00706524">
      <w:pPr>
        <w:pStyle w:val="1"/>
        <w:ind w:left="360" w:firstLineChars="0" w:firstLine="0"/>
        <w:rPr>
          <w:rFonts w:ascii="宋体" w:eastAsia="宋体" w:hAnsi="宋体" w:cs="宋体"/>
          <w:szCs w:val="21"/>
        </w:rPr>
      </w:pPr>
      <w:r>
        <w:rPr>
          <w:rFonts w:ascii="宋体" w:eastAsia="宋体" w:hAnsi="宋体" w:cs="宋体" w:hint="eastAsia"/>
          <w:szCs w:val="21"/>
        </w:rPr>
        <w:t xml:space="preserve">  ii、 Karl </w:t>
      </w:r>
      <w:proofErr w:type="spellStart"/>
      <w:r>
        <w:rPr>
          <w:rFonts w:ascii="宋体" w:eastAsia="宋体" w:hAnsi="宋体" w:cs="宋体" w:hint="eastAsia"/>
          <w:szCs w:val="21"/>
        </w:rPr>
        <w:t>Wiegers</w:t>
      </w:r>
      <w:proofErr w:type="spellEnd"/>
      <w:r>
        <w:rPr>
          <w:rFonts w:ascii="宋体" w:eastAsia="宋体" w:hAnsi="宋体" w:cs="宋体" w:hint="eastAsia"/>
          <w:szCs w:val="21"/>
        </w:rPr>
        <w:t>所著的Process Impact Internet Development Standards，version 1.3。</w:t>
      </w:r>
    </w:p>
    <w:p w:rsidR="009A6F7A" w:rsidRDefault="00706524">
      <w:pPr>
        <w:pStyle w:val="1"/>
        <w:ind w:left="420" w:firstLineChars="0" w:firstLine="0"/>
        <w:rPr>
          <w:rFonts w:ascii="宋体" w:eastAsia="宋体" w:hAnsi="宋体" w:cs="宋体"/>
          <w:szCs w:val="21"/>
        </w:rPr>
      </w:pPr>
      <w:r>
        <w:rPr>
          <w:rFonts w:ascii="宋体" w:eastAsia="宋体" w:hAnsi="宋体" w:cs="宋体" w:hint="eastAsia"/>
          <w:szCs w:val="21"/>
        </w:rPr>
        <w:t xml:space="preserve">iii、Christine </w:t>
      </w:r>
      <w:proofErr w:type="spellStart"/>
      <w:r>
        <w:rPr>
          <w:rFonts w:ascii="宋体" w:eastAsia="宋体" w:hAnsi="宋体" w:cs="宋体" w:hint="eastAsia"/>
          <w:szCs w:val="21"/>
        </w:rPr>
        <w:t>Zambito</w:t>
      </w:r>
      <w:proofErr w:type="spellEnd"/>
      <w:r>
        <w:rPr>
          <w:rFonts w:ascii="宋体" w:eastAsia="宋体" w:hAnsi="宋体" w:cs="宋体" w:hint="eastAsia"/>
          <w:szCs w:val="21"/>
        </w:rPr>
        <w:t>所著的Process Impact Business Rules Catalog。</w:t>
      </w:r>
    </w:p>
    <w:p w:rsidR="009A6F7A" w:rsidRDefault="00706524">
      <w:pPr>
        <w:pStyle w:val="1"/>
        <w:ind w:left="360" w:firstLineChars="0" w:firstLine="0"/>
        <w:rPr>
          <w:rFonts w:ascii="宋体" w:eastAsia="宋体" w:hAnsi="宋体" w:cs="宋体"/>
          <w:szCs w:val="21"/>
        </w:rPr>
      </w:pPr>
      <w:r>
        <w:rPr>
          <w:rFonts w:ascii="宋体" w:eastAsia="宋体" w:hAnsi="宋体" w:cs="宋体" w:hint="eastAsia"/>
          <w:szCs w:val="21"/>
        </w:rPr>
        <w:t xml:space="preserve">  iv、Christine </w:t>
      </w:r>
      <w:proofErr w:type="spellStart"/>
      <w:r>
        <w:rPr>
          <w:rFonts w:ascii="宋体" w:eastAsia="宋体" w:hAnsi="宋体" w:cs="宋体" w:hint="eastAsia"/>
          <w:szCs w:val="21"/>
        </w:rPr>
        <w:t>Zambito</w:t>
      </w:r>
      <w:proofErr w:type="spellEnd"/>
      <w:r>
        <w:rPr>
          <w:rFonts w:ascii="宋体" w:eastAsia="宋体" w:hAnsi="宋体" w:cs="宋体" w:hint="eastAsia"/>
          <w:szCs w:val="21"/>
        </w:rPr>
        <w:t xml:space="preserve">所著的Process Impact Internet Application User </w:t>
      </w:r>
    </w:p>
    <w:p w:rsidR="009A6F7A" w:rsidRDefault="00706524">
      <w:pPr>
        <w:pStyle w:val="1"/>
        <w:ind w:left="360" w:firstLineChars="0" w:firstLine="0"/>
        <w:rPr>
          <w:rFonts w:ascii="宋体" w:eastAsia="宋体" w:hAnsi="宋体" w:cs="宋体"/>
          <w:szCs w:val="21"/>
        </w:rPr>
      </w:pPr>
      <w:r>
        <w:rPr>
          <w:rFonts w:ascii="宋体" w:eastAsia="宋体" w:hAnsi="宋体" w:cs="宋体" w:hint="eastAsia"/>
          <w:szCs w:val="21"/>
        </w:rPr>
        <w:t>Interface Standard，Version 2.0。</w:t>
      </w:r>
    </w:p>
    <w:p w:rsidR="009A6F7A" w:rsidRDefault="009A6F7A">
      <w:pPr>
        <w:pStyle w:val="1"/>
        <w:ind w:left="315" w:firstLineChars="0" w:firstLine="0"/>
        <w:rPr>
          <w:rFonts w:ascii="宋体" w:eastAsia="宋体" w:hAnsi="宋体" w:cs="宋体"/>
          <w:szCs w:val="21"/>
        </w:rPr>
      </w:pPr>
    </w:p>
    <w:p w:rsidR="009A6F7A" w:rsidRDefault="009A6F7A">
      <w:pPr>
        <w:pStyle w:val="1"/>
        <w:ind w:firstLineChars="0" w:firstLine="0"/>
        <w:rPr>
          <w:rFonts w:ascii="宋体" w:eastAsia="宋体" w:hAnsi="宋体" w:cs="宋体"/>
          <w:szCs w:val="21"/>
        </w:rPr>
      </w:pPr>
    </w:p>
    <w:p w:rsidR="009A6F7A" w:rsidRDefault="00706524">
      <w:pPr>
        <w:numPr>
          <w:ilvl w:val="0"/>
          <w:numId w:val="4"/>
        </w:numPr>
        <w:rPr>
          <w:rFonts w:ascii="宋体" w:eastAsia="宋体" w:hAnsi="宋体" w:cs="宋体"/>
          <w:sz w:val="28"/>
          <w:szCs w:val="28"/>
        </w:rPr>
      </w:pPr>
      <w:r>
        <w:rPr>
          <w:rFonts w:ascii="宋体" w:eastAsia="宋体" w:hAnsi="宋体" w:cs="宋体" w:hint="eastAsia"/>
          <w:sz w:val="28"/>
          <w:szCs w:val="28"/>
        </w:rPr>
        <w:t>综合描述</w:t>
      </w:r>
    </w:p>
    <w:p w:rsidR="009A6F7A" w:rsidRDefault="00706524">
      <w:pPr>
        <w:numPr>
          <w:ilvl w:val="1"/>
          <w:numId w:val="4"/>
        </w:numPr>
        <w:rPr>
          <w:rFonts w:ascii="宋体" w:eastAsia="宋体" w:hAnsi="宋体" w:cs="宋体"/>
          <w:sz w:val="24"/>
        </w:rPr>
      </w:pPr>
      <w:r>
        <w:rPr>
          <w:rFonts w:ascii="宋体" w:eastAsia="宋体" w:hAnsi="宋体" w:cs="宋体" w:hint="eastAsia"/>
          <w:sz w:val="24"/>
        </w:rPr>
        <w:t>产品的前景</w:t>
      </w:r>
    </w:p>
    <w:p w:rsidR="009A6F7A" w:rsidRDefault="00706524" w:rsidP="0089486E">
      <w:pPr>
        <w:ind w:left="280" w:firstLineChars="200" w:firstLine="420"/>
        <w:rPr>
          <w:rFonts w:ascii="宋体" w:eastAsia="宋体" w:hAnsi="宋体" w:cs="宋体"/>
          <w:szCs w:val="21"/>
        </w:rPr>
      </w:pPr>
      <w:r>
        <w:rPr>
          <w:rFonts w:ascii="宋体" w:eastAsia="宋体" w:hAnsi="宋体" w:cs="宋体" w:hint="eastAsia"/>
          <w:szCs w:val="21"/>
        </w:rPr>
        <w:t>医院信息化系统</w:t>
      </w:r>
      <w:r w:rsidR="0089486E">
        <w:rPr>
          <w:rFonts w:ascii="宋体" w:eastAsia="宋体" w:hAnsi="宋体" w:cs="宋体" w:hint="eastAsia"/>
          <w:szCs w:val="21"/>
        </w:rPr>
        <w:t>建设</w:t>
      </w:r>
      <w:r>
        <w:rPr>
          <w:rFonts w:ascii="宋体" w:eastAsia="宋体" w:hAnsi="宋体" w:cs="宋体" w:hint="eastAsia"/>
          <w:szCs w:val="21"/>
        </w:rPr>
        <w:t>是医院药品管理的建设，就是以药品作为切入点就</w:t>
      </w:r>
      <w:proofErr w:type="gramStart"/>
      <w:r>
        <w:rPr>
          <w:rFonts w:ascii="宋体" w:eastAsia="宋体" w:hAnsi="宋体" w:cs="宋体" w:hint="eastAsia"/>
          <w:szCs w:val="21"/>
        </w:rPr>
        <w:t>行医院</w:t>
      </w:r>
      <w:proofErr w:type="gramEnd"/>
      <w:r>
        <w:rPr>
          <w:rFonts w:ascii="宋体" w:eastAsia="宋体" w:hAnsi="宋体" w:cs="宋体" w:hint="eastAsia"/>
          <w:szCs w:val="21"/>
        </w:rPr>
        <w:t>整体信息化的建设。医院药品管理系统可以系统的对药品进行统一的进、存、销管理</w:t>
      </w:r>
      <w:r>
        <w:rPr>
          <w:rFonts w:ascii="宋体" w:eastAsia="宋体" w:hAnsi="宋体" w:cs="宋体" w:hint="eastAsia"/>
          <w:sz w:val="22"/>
          <w:szCs w:val="22"/>
        </w:rPr>
        <w:t>。</w:t>
      </w:r>
    </w:p>
    <w:p w:rsidR="009A6F7A" w:rsidRDefault="009A6F7A" w:rsidP="00CE5166">
      <w:pPr>
        <w:ind w:left="210" w:hangingChars="100" w:hanging="210"/>
        <w:rPr>
          <w:rFonts w:ascii="宋体" w:eastAsia="宋体" w:hAnsi="宋体" w:cs="宋体"/>
          <w:szCs w:val="21"/>
        </w:rPr>
      </w:pPr>
    </w:p>
    <w:p w:rsidR="009A6F7A" w:rsidRDefault="00706524" w:rsidP="00807C56">
      <w:pPr>
        <w:numPr>
          <w:ilvl w:val="2"/>
          <w:numId w:val="4"/>
        </w:numPr>
        <w:rPr>
          <w:rFonts w:ascii="宋体" w:eastAsia="宋体" w:hAnsi="宋体" w:cs="宋体"/>
          <w:sz w:val="24"/>
          <w:szCs w:val="32"/>
        </w:rPr>
      </w:pPr>
      <w:r>
        <w:rPr>
          <w:rFonts w:ascii="宋体" w:eastAsia="宋体" w:hAnsi="宋体" w:cs="宋体" w:hint="eastAsia"/>
          <w:sz w:val="24"/>
          <w:szCs w:val="32"/>
        </w:rPr>
        <w:t>产品的功能</w:t>
      </w:r>
    </w:p>
    <w:p w:rsidR="009A6F7A" w:rsidRDefault="00706524">
      <w:pPr>
        <w:ind w:left="280"/>
        <w:rPr>
          <w:rFonts w:ascii="宋体" w:eastAsia="宋体" w:hAnsi="宋体" w:cs="宋体"/>
          <w:sz w:val="24"/>
          <w:szCs w:val="32"/>
        </w:rPr>
      </w:pPr>
      <w:r>
        <w:rPr>
          <w:rFonts w:ascii="宋体" w:eastAsia="宋体" w:hAnsi="宋体" w:cs="宋体" w:hint="eastAsia"/>
          <w:sz w:val="24"/>
          <w:szCs w:val="32"/>
        </w:rPr>
        <w:t xml:space="preserve">    </w:t>
      </w:r>
    </w:p>
    <w:tbl>
      <w:tblPr>
        <w:tblStyle w:val="a4"/>
        <w:tblpPr w:leftFromText="180" w:rightFromText="180" w:vertAnchor="text" w:horzAnchor="margin" w:tblpY="179"/>
        <w:tblW w:w="6994" w:type="dxa"/>
        <w:tblInd w:w="108" w:type="dxa"/>
        <w:tblLayout w:type="fixed"/>
        <w:tblLook w:val="04A0" w:firstRow="1" w:lastRow="0" w:firstColumn="1" w:lastColumn="0" w:noHBand="0" w:noVBand="1"/>
      </w:tblPr>
      <w:tblGrid>
        <w:gridCol w:w="1420"/>
        <w:gridCol w:w="5574"/>
      </w:tblGrid>
      <w:tr w:rsidR="009A6F7A">
        <w:trPr>
          <w:trHeight w:val="419"/>
        </w:trPr>
        <w:tc>
          <w:tcPr>
            <w:tcW w:w="1420" w:type="dxa"/>
            <w:tcBorders>
              <w:left w:val="nil"/>
            </w:tcBorders>
            <w:shd w:val="clear" w:color="auto" w:fill="auto"/>
            <w:vAlign w:val="center"/>
          </w:tcPr>
          <w:p w:rsidR="009A6F7A" w:rsidRDefault="00706524">
            <w:pPr>
              <w:pStyle w:val="1"/>
              <w:spacing w:line="360" w:lineRule="auto"/>
              <w:ind w:firstLine="480"/>
              <w:rPr>
                <w:rFonts w:ascii="宋体" w:eastAsia="宋体" w:hAnsi="宋体" w:cs="宋体"/>
                <w:sz w:val="24"/>
              </w:rPr>
            </w:pPr>
            <w:r>
              <w:rPr>
                <w:rFonts w:ascii="宋体" w:eastAsia="宋体" w:hAnsi="宋体" w:cs="宋体" w:hint="eastAsia"/>
                <w:kern w:val="0"/>
                <w:sz w:val="24"/>
              </w:rPr>
              <w:t>特征</w:t>
            </w:r>
          </w:p>
        </w:tc>
        <w:tc>
          <w:tcPr>
            <w:tcW w:w="5574" w:type="dxa"/>
            <w:shd w:val="clear" w:color="auto" w:fill="auto"/>
            <w:vAlign w:val="center"/>
          </w:tcPr>
          <w:p w:rsidR="009A6F7A" w:rsidRDefault="00706524">
            <w:pPr>
              <w:pStyle w:val="1"/>
              <w:spacing w:line="360" w:lineRule="auto"/>
              <w:ind w:firstLine="480"/>
              <w:jc w:val="center"/>
              <w:rPr>
                <w:rFonts w:ascii="宋体" w:eastAsia="宋体" w:hAnsi="宋体" w:cs="宋体"/>
                <w:b/>
                <w:sz w:val="24"/>
              </w:rPr>
            </w:pPr>
            <w:r>
              <w:rPr>
                <w:rFonts w:ascii="宋体" w:eastAsia="宋体" w:hAnsi="宋体" w:cs="宋体" w:hint="eastAsia"/>
                <w:kern w:val="0"/>
                <w:sz w:val="24"/>
              </w:rPr>
              <w:t>说明</w:t>
            </w:r>
          </w:p>
        </w:tc>
      </w:tr>
      <w:tr w:rsidR="009A6F7A">
        <w:trPr>
          <w:trHeight w:val="613"/>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b/>
                <w:sz w:val="24"/>
              </w:rPr>
            </w:pPr>
            <w:r>
              <w:rPr>
                <w:rFonts w:ascii="宋体" w:eastAsia="宋体" w:hAnsi="宋体" w:cs="宋体" w:hint="eastAsia"/>
                <w:kern w:val="0"/>
                <w:sz w:val="24"/>
              </w:rPr>
              <w:t>登陆</w:t>
            </w: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管理员输入</w:t>
            </w:r>
            <w:proofErr w:type="gramStart"/>
            <w:r>
              <w:rPr>
                <w:rFonts w:ascii="宋体" w:eastAsia="宋体" w:hAnsi="宋体" w:cs="宋体" w:hint="eastAsia"/>
                <w:kern w:val="0"/>
                <w:sz w:val="24"/>
              </w:rPr>
              <w:t>帐号</w:t>
            </w:r>
            <w:proofErr w:type="gramEnd"/>
            <w:r>
              <w:rPr>
                <w:rFonts w:ascii="宋体" w:eastAsia="宋体" w:hAnsi="宋体" w:cs="宋体" w:hint="eastAsia"/>
                <w:kern w:val="0"/>
                <w:sz w:val="24"/>
              </w:rPr>
              <w:t>密码，系统验证信息，登录系统</w:t>
            </w:r>
          </w:p>
        </w:tc>
      </w:tr>
      <w:tr w:rsidR="009A6F7A">
        <w:trPr>
          <w:trHeight w:val="765"/>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lastRenderedPageBreak/>
              <w:t>信息维护</w:t>
            </w: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管理员信息维护、药品特征维护、药房信息维护、供货单位维护、药品目录维护。</w:t>
            </w:r>
          </w:p>
        </w:tc>
      </w:tr>
      <w:tr w:rsidR="009A6F7A">
        <w:trPr>
          <w:trHeight w:val="975"/>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药品入库</w:t>
            </w: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根据供货单输入入库药品属性及数量等，入库同时修改相应药品的库存数量，打印入库单。</w:t>
            </w:r>
          </w:p>
        </w:tc>
      </w:tr>
      <w:tr w:rsidR="009A6F7A">
        <w:trPr>
          <w:trHeight w:val="765"/>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库存下限报警</w:t>
            </w: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当库存少于一定数量时，系统提醒增加采购</w:t>
            </w:r>
          </w:p>
        </w:tc>
      </w:tr>
      <w:tr w:rsidR="009A6F7A">
        <w:trPr>
          <w:trHeight w:val="840"/>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药品需求申请</w:t>
            </w:r>
          </w:p>
          <w:p w:rsidR="009A6F7A" w:rsidRDefault="009A6F7A" w:rsidP="00CE5166">
            <w:pPr>
              <w:pStyle w:val="1"/>
              <w:spacing w:line="360" w:lineRule="auto"/>
              <w:ind w:firstLine="480"/>
              <w:rPr>
                <w:rFonts w:ascii="宋体" w:eastAsia="宋体" w:hAnsi="宋体" w:cs="宋体"/>
                <w:kern w:val="0"/>
                <w:sz w:val="24"/>
              </w:rPr>
            </w:pP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统计出低于限定库存数量的药品，发出需求药品申请，打印药品需求申请单。</w:t>
            </w:r>
          </w:p>
        </w:tc>
      </w:tr>
      <w:tr w:rsidR="009A6F7A">
        <w:trPr>
          <w:trHeight w:val="645"/>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color w:val="000000"/>
                <w:kern w:val="0"/>
                <w:sz w:val="24"/>
              </w:rPr>
              <w:t>药品有效期报警</w:t>
            </w: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统计出低于限定库存数量的药品，发出需求药品申请，打印药品需求申请单。</w:t>
            </w:r>
          </w:p>
        </w:tc>
      </w:tr>
      <w:tr w:rsidR="009A6F7A">
        <w:trPr>
          <w:trHeight w:val="675"/>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color w:val="000000"/>
                <w:sz w:val="24"/>
              </w:rPr>
            </w:pPr>
            <w:r>
              <w:rPr>
                <w:rFonts w:ascii="宋体" w:eastAsia="宋体" w:hAnsi="宋体" w:cs="宋体" w:hint="eastAsia"/>
                <w:color w:val="000000"/>
                <w:kern w:val="0"/>
                <w:sz w:val="24"/>
              </w:rPr>
              <w:t>统计查询</w:t>
            </w: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对现存药品、短缺、积压药品、药品出库情况等进行查询，打印查询结果</w:t>
            </w:r>
          </w:p>
        </w:tc>
      </w:tr>
      <w:tr w:rsidR="009A6F7A">
        <w:trPr>
          <w:trHeight w:val="510"/>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color w:val="000000"/>
                <w:sz w:val="24"/>
              </w:rPr>
            </w:pPr>
            <w:r>
              <w:rPr>
                <w:rFonts w:ascii="宋体" w:eastAsia="宋体" w:hAnsi="宋体" w:cs="宋体" w:hint="eastAsia"/>
                <w:color w:val="000000"/>
                <w:kern w:val="0"/>
                <w:sz w:val="24"/>
              </w:rPr>
              <w:t>多种方式搜索药品</w:t>
            </w:r>
          </w:p>
        </w:tc>
        <w:tc>
          <w:tcPr>
            <w:tcW w:w="5574" w:type="dxa"/>
            <w:shd w:val="clear" w:color="auto" w:fill="auto"/>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color w:val="000000"/>
                <w:kern w:val="0"/>
                <w:sz w:val="24"/>
              </w:rPr>
              <w:t>按药名，关键字，药品分类号搜索在线目录</w:t>
            </w:r>
          </w:p>
        </w:tc>
      </w:tr>
      <w:tr w:rsidR="009A6F7A">
        <w:trPr>
          <w:trHeight w:val="701"/>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kern w:val="0"/>
                <w:sz w:val="24"/>
              </w:rPr>
              <w:t>医嘱处方发药（药品出库）</w:t>
            </w:r>
          </w:p>
          <w:p w:rsidR="009A6F7A" w:rsidRDefault="009A6F7A">
            <w:pPr>
              <w:spacing w:line="360" w:lineRule="auto"/>
              <w:rPr>
                <w:rFonts w:ascii="宋体" w:eastAsia="宋体" w:hAnsi="宋体" w:cs="宋体"/>
                <w:color w:val="000000"/>
                <w:kern w:val="0"/>
                <w:sz w:val="24"/>
              </w:rPr>
            </w:pPr>
          </w:p>
        </w:tc>
        <w:tc>
          <w:tcPr>
            <w:tcW w:w="5574" w:type="dxa"/>
            <w:shd w:val="clear" w:color="auto" w:fill="auto"/>
          </w:tcPr>
          <w:p w:rsidR="009A6F7A" w:rsidRDefault="00706524" w:rsidP="00CE5166">
            <w:pPr>
              <w:pStyle w:val="1"/>
              <w:spacing w:line="360" w:lineRule="auto"/>
              <w:ind w:firstLine="480"/>
              <w:rPr>
                <w:rFonts w:ascii="宋体" w:eastAsia="宋体" w:hAnsi="宋体" w:cs="宋体"/>
                <w:color w:val="000000"/>
                <w:sz w:val="24"/>
              </w:rPr>
            </w:pPr>
            <w:r>
              <w:rPr>
                <w:rFonts w:ascii="宋体" w:eastAsia="宋体" w:hAnsi="宋体" w:cs="宋体" w:hint="eastAsia"/>
                <w:kern w:val="0"/>
                <w:sz w:val="24"/>
              </w:rPr>
              <w:t>每天根据住院病房医生开的处方，打印发药单，进行发药，减少药房相应药品的库存数量。</w:t>
            </w:r>
          </w:p>
        </w:tc>
      </w:tr>
      <w:tr w:rsidR="009A6F7A">
        <w:trPr>
          <w:trHeight w:val="639"/>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sz w:val="24"/>
              </w:rPr>
            </w:pPr>
            <w:r>
              <w:rPr>
                <w:rFonts w:ascii="宋体" w:eastAsia="宋体" w:hAnsi="宋体" w:cs="宋体" w:hint="eastAsia"/>
                <w:color w:val="000000"/>
                <w:kern w:val="0"/>
                <w:sz w:val="24"/>
              </w:rPr>
              <w:t>病人付费清单</w:t>
            </w:r>
          </w:p>
        </w:tc>
        <w:tc>
          <w:tcPr>
            <w:tcW w:w="5574" w:type="dxa"/>
            <w:shd w:val="clear" w:color="auto" w:fill="auto"/>
          </w:tcPr>
          <w:p w:rsidR="009A6F7A" w:rsidRDefault="00706524">
            <w:pPr>
              <w:spacing w:line="360" w:lineRule="auto"/>
              <w:rPr>
                <w:rFonts w:ascii="宋体" w:eastAsia="宋体" w:hAnsi="宋体" w:cs="宋体"/>
                <w:sz w:val="24"/>
              </w:rPr>
            </w:pPr>
            <w:r>
              <w:rPr>
                <w:rFonts w:ascii="宋体" w:eastAsia="宋体" w:hAnsi="宋体" w:cs="宋体" w:hint="eastAsia"/>
                <w:kern w:val="0"/>
                <w:sz w:val="24"/>
              </w:rPr>
              <w:t>生成病人付费清单，并打印列表</w:t>
            </w:r>
          </w:p>
        </w:tc>
      </w:tr>
      <w:tr w:rsidR="009A6F7A">
        <w:trPr>
          <w:trHeight w:val="615"/>
        </w:trPr>
        <w:tc>
          <w:tcPr>
            <w:tcW w:w="1420" w:type="dxa"/>
            <w:tcBorders>
              <w:left w:val="nil"/>
            </w:tcBorders>
            <w:shd w:val="clear" w:color="auto" w:fill="auto"/>
            <w:vAlign w:val="center"/>
          </w:tcPr>
          <w:p w:rsidR="009A6F7A" w:rsidRDefault="00706524" w:rsidP="00CE5166">
            <w:pPr>
              <w:pStyle w:val="1"/>
              <w:spacing w:line="360" w:lineRule="auto"/>
              <w:ind w:firstLine="480"/>
              <w:rPr>
                <w:rFonts w:ascii="宋体" w:eastAsia="宋体" w:hAnsi="宋体" w:cs="宋体"/>
                <w:color w:val="000000"/>
                <w:sz w:val="24"/>
              </w:rPr>
            </w:pPr>
            <w:r>
              <w:rPr>
                <w:rFonts w:ascii="宋体" w:eastAsia="宋体" w:hAnsi="宋体" w:cs="宋体" w:hint="eastAsia"/>
                <w:color w:val="000000"/>
                <w:kern w:val="0"/>
                <w:sz w:val="24"/>
              </w:rPr>
              <w:t>友情链接</w:t>
            </w:r>
          </w:p>
        </w:tc>
        <w:tc>
          <w:tcPr>
            <w:tcW w:w="5574" w:type="dxa"/>
            <w:shd w:val="clear" w:color="auto" w:fill="auto"/>
            <w:vAlign w:val="center"/>
          </w:tcPr>
          <w:p w:rsidR="009A6F7A" w:rsidRDefault="00706524">
            <w:pPr>
              <w:spacing w:line="360" w:lineRule="auto"/>
              <w:rPr>
                <w:rFonts w:ascii="宋体" w:eastAsia="宋体" w:hAnsi="宋体" w:cs="宋体"/>
                <w:sz w:val="24"/>
              </w:rPr>
            </w:pPr>
            <w:r>
              <w:rPr>
                <w:rFonts w:ascii="宋体" w:eastAsia="宋体" w:hAnsi="宋体" w:cs="宋体" w:hint="eastAsia"/>
                <w:color w:val="000000"/>
                <w:kern w:val="0"/>
                <w:sz w:val="24"/>
              </w:rPr>
              <w:t>检索时连接到其他药房的在线目录</w:t>
            </w:r>
          </w:p>
        </w:tc>
      </w:tr>
    </w:tbl>
    <w:p w:rsidR="009A6F7A" w:rsidRDefault="00706524">
      <w:pPr>
        <w:spacing w:line="360" w:lineRule="auto"/>
        <w:rPr>
          <w:ins w:id="0" w:author="tanglizi" w:date="2019-06-08T19:36:00Z"/>
          <w:rFonts w:ascii="宋体" w:eastAsia="宋体" w:hAnsi="宋体" w:cs="宋体"/>
          <w:sz w:val="24"/>
        </w:rPr>
      </w:pPr>
      <w:r>
        <w:rPr>
          <w:rFonts w:ascii="宋体" w:eastAsia="宋体" w:hAnsi="宋体" w:cs="宋体" w:hint="eastAsia"/>
          <w:sz w:val="24"/>
        </w:rPr>
        <w:tab/>
      </w:r>
      <w:r>
        <w:rPr>
          <w:rFonts w:ascii="宋体" w:eastAsia="宋体" w:hAnsi="宋体" w:cs="宋体" w:hint="eastAsia"/>
          <w:sz w:val="24"/>
        </w:rPr>
        <w:tab/>
      </w:r>
    </w:p>
    <w:p w:rsidR="009A6F7A" w:rsidRDefault="009A6F7A">
      <w:pPr>
        <w:spacing w:line="360" w:lineRule="auto"/>
        <w:rPr>
          <w:ins w:id="1" w:author="tanglizi" w:date="2019-06-08T19:36:00Z"/>
          <w:rFonts w:ascii="宋体" w:eastAsia="宋体" w:hAnsi="宋体" w:cs="宋体"/>
          <w:sz w:val="24"/>
        </w:rPr>
      </w:pPr>
    </w:p>
    <w:p w:rsidR="009A6F7A" w:rsidRDefault="009A6F7A">
      <w:pPr>
        <w:spacing w:line="360" w:lineRule="auto"/>
        <w:rPr>
          <w:ins w:id="2" w:author="tanglizi" w:date="2019-06-08T19:36:00Z"/>
          <w:rFonts w:ascii="宋体" w:eastAsia="宋体" w:hAnsi="宋体" w:cs="宋体"/>
          <w:sz w:val="24"/>
        </w:rPr>
      </w:pPr>
    </w:p>
    <w:p w:rsidR="009A6F7A" w:rsidRDefault="009A6F7A">
      <w:pPr>
        <w:spacing w:line="360" w:lineRule="auto"/>
        <w:rPr>
          <w:ins w:id="3" w:author="tanglizi" w:date="2019-06-08T19:36:00Z"/>
          <w:rFonts w:ascii="宋体" w:eastAsia="宋体" w:hAnsi="宋体" w:cs="宋体"/>
          <w:sz w:val="24"/>
        </w:rPr>
      </w:pPr>
    </w:p>
    <w:p w:rsidR="009A6F7A" w:rsidRDefault="009A6F7A">
      <w:pPr>
        <w:rPr>
          <w:rFonts w:ascii="宋体" w:eastAsia="宋体" w:hAnsi="宋体" w:cs="宋体"/>
          <w:sz w:val="24"/>
          <w:szCs w:val="32"/>
        </w:rPr>
      </w:pPr>
    </w:p>
    <w:p w:rsidR="009A6F7A" w:rsidRDefault="009A6F7A" w:rsidP="00CE5166">
      <w:pPr>
        <w:ind w:left="210" w:hangingChars="100" w:hanging="210"/>
        <w:rPr>
          <w:rFonts w:ascii="宋体" w:eastAsia="宋体" w:hAnsi="宋体" w:cs="宋体"/>
          <w:szCs w:val="21"/>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DF7625" w:rsidRDefault="00DF7625" w:rsidP="00807C56">
      <w:pPr>
        <w:ind w:left="240"/>
        <w:rPr>
          <w:rFonts w:ascii="宋体" w:eastAsia="宋体" w:hAnsi="宋体" w:cs="宋体"/>
          <w:sz w:val="24"/>
        </w:rPr>
      </w:pPr>
    </w:p>
    <w:p w:rsidR="009A6F7A" w:rsidRDefault="00706524" w:rsidP="00807C56">
      <w:pPr>
        <w:ind w:left="240"/>
        <w:rPr>
          <w:rFonts w:ascii="宋体" w:eastAsia="宋体" w:hAnsi="宋体" w:cs="宋体"/>
          <w:sz w:val="24"/>
        </w:rPr>
      </w:pPr>
      <w:r>
        <w:rPr>
          <w:rFonts w:ascii="宋体" w:eastAsia="宋体" w:hAnsi="宋体" w:cs="宋体" w:hint="eastAsia"/>
          <w:sz w:val="24"/>
        </w:rPr>
        <w:t xml:space="preserve">2.3 </w:t>
      </w:r>
      <w:r>
        <w:rPr>
          <w:rFonts w:ascii="宋体" w:hAnsi="宋体" w:cs="宋体" w:hint="eastAsia"/>
          <w:sz w:val="24"/>
        </w:rPr>
        <w:t>用户类和特征</w:t>
      </w:r>
    </w:p>
    <w:p w:rsidR="009A6F7A" w:rsidRDefault="00706524">
      <w:pPr>
        <w:pStyle w:val="1"/>
        <w:ind w:firstLineChars="0" w:firstLine="0"/>
        <w:rPr>
          <w:rFonts w:ascii="宋体" w:eastAsia="宋体" w:hAnsi="宋体" w:cs="宋体"/>
          <w:szCs w:val="21"/>
        </w:rPr>
      </w:pPr>
      <w:r>
        <w:rPr>
          <w:rFonts w:ascii="宋体" w:eastAsia="宋体" w:hAnsi="宋体" w:cs="宋体" w:hint="eastAsia"/>
          <w:sz w:val="22"/>
          <w:szCs w:val="22"/>
        </w:rPr>
        <w:t xml:space="preserve">     2.3.1 患者</w:t>
      </w:r>
    </w:p>
    <w:p w:rsidR="009A6F7A" w:rsidRDefault="00706524">
      <w:pPr>
        <w:widowControl/>
        <w:shd w:val="clear" w:color="auto" w:fill="FFFFFF"/>
        <w:spacing w:line="360" w:lineRule="auto"/>
        <w:ind w:leftChars="400" w:left="840"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lastRenderedPageBreak/>
        <w:t>医院服务的患者对象不仅包括有症状的病员和伤员，也包括不能自理或活动受限有医疗护理依赖的老年人，法医评定有医疗护理依赖或病情不稳定需要长期康复经常观察检查的重度病伤员，或有其它特定的情况和人群，如健康人（如</w:t>
      </w:r>
      <w:r w:rsidR="00DC5CEF">
        <w:fldChar w:fldCharType="begin"/>
      </w:r>
      <w:r w:rsidR="00DC5CEF">
        <w:instrText xml:space="preserve"> HYPERLINK "https://baike.baidu.com/item/%E5%AD%95%E5%A6%87/4780575" \t "_blank" </w:instrText>
      </w:r>
      <w:r w:rsidR="00DC5CEF">
        <w:fldChar w:fldCharType="separate"/>
      </w:r>
      <w:r>
        <w:rPr>
          <w:rFonts w:ascii="宋体" w:eastAsia="宋体" w:hAnsi="宋体" w:cs="宋体" w:hint="eastAsia"/>
          <w:color w:val="333333"/>
          <w:kern w:val="0"/>
          <w:szCs w:val="21"/>
        </w:rPr>
        <w:t>孕妇</w:t>
      </w:r>
      <w:r w:rsidR="00DC5CEF">
        <w:rPr>
          <w:rFonts w:ascii="宋体" w:eastAsia="宋体" w:hAnsi="宋体" w:cs="宋体"/>
          <w:color w:val="333333"/>
          <w:kern w:val="0"/>
          <w:szCs w:val="21"/>
        </w:rPr>
        <w:fldChar w:fldCharType="end"/>
      </w:r>
      <w:r>
        <w:rPr>
          <w:rFonts w:ascii="宋体" w:eastAsia="宋体" w:hAnsi="宋体" w:cs="宋体" w:hint="eastAsia"/>
          <w:color w:val="333333"/>
          <w:kern w:val="0"/>
          <w:szCs w:val="21"/>
        </w:rPr>
        <w:t>、</w:t>
      </w:r>
      <w:hyperlink r:id="rId7" w:tgtFrame="_blank" w:history="1">
        <w:r>
          <w:rPr>
            <w:rFonts w:ascii="宋体" w:eastAsia="宋体" w:hAnsi="宋体" w:cs="宋体" w:hint="eastAsia"/>
            <w:color w:val="333333"/>
            <w:kern w:val="0"/>
            <w:szCs w:val="21"/>
          </w:rPr>
          <w:t>产妇</w:t>
        </w:r>
      </w:hyperlink>
      <w:r>
        <w:rPr>
          <w:rFonts w:ascii="宋体" w:eastAsia="宋体" w:hAnsi="宋体" w:cs="宋体" w:hint="eastAsia"/>
          <w:color w:val="333333"/>
          <w:kern w:val="0"/>
          <w:szCs w:val="21"/>
        </w:rPr>
        <w:t>、</w:t>
      </w:r>
      <w:hyperlink r:id="rId8" w:tgtFrame="_blank" w:history="1">
        <w:r>
          <w:rPr>
            <w:rFonts w:ascii="宋体" w:eastAsia="宋体" w:hAnsi="宋体" w:cs="宋体" w:hint="eastAsia"/>
            <w:color w:val="333333"/>
            <w:kern w:val="0"/>
            <w:szCs w:val="21"/>
          </w:rPr>
          <w:t>新生儿</w:t>
        </w:r>
      </w:hyperlink>
      <w:r>
        <w:rPr>
          <w:rFonts w:ascii="宋体" w:eastAsia="宋体" w:hAnsi="宋体" w:cs="宋体" w:hint="eastAsia"/>
          <w:color w:val="333333"/>
          <w:kern w:val="0"/>
          <w:szCs w:val="21"/>
        </w:rPr>
        <w:t>）以及完全健康的人（如来医院</w:t>
      </w:r>
      <w:r>
        <w:rPr>
          <w:rFonts w:ascii="宋体" w:eastAsia="宋体" w:hAnsi="宋体" w:cs="宋体" w:hint="eastAsia"/>
          <w:szCs w:val="21"/>
        </w:rPr>
        <w:fldChar w:fldCharType="begin"/>
      </w:r>
      <w:r>
        <w:rPr>
          <w:rFonts w:ascii="宋体" w:eastAsia="宋体" w:hAnsi="宋体" w:cs="宋体" w:hint="eastAsia"/>
          <w:szCs w:val="21"/>
        </w:rPr>
        <w:instrText xml:space="preserve"> HYPERLINK "https://baike.baidu.com/item/%E8%BF%9B%E8%A1%8C/9989812" \t "_blank" </w:instrText>
      </w:r>
      <w:r>
        <w:rPr>
          <w:rFonts w:ascii="宋体" w:eastAsia="宋体" w:hAnsi="宋体" w:cs="宋体" w:hint="eastAsia"/>
          <w:szCs w:val="21"/>
        </w:rPr>
        <w:fldChar w:fldCharType="separate"/>
      </w:r>
      <w:r>
        <w:rPr>
          <w:rFonts w:ascii="宋体" w:eastAsia="宋体" w:hAnsi="宋体" w:cs="宋体" w:hint="eastAsia"/>
          <w:color w:val="333333"/>
          <w:kern w:val="0"/>
          <w:szCs w:val="21"/>
        </w:rPr>
        <w:t>进行</w:t>
      </w:r>
      <w:r>
        <w:rPr>
          <w:rFonts w:ascii="宋体" w:eastAsia="宋体" w:hAnsi="宋体" w:cs="宋体" w:hint="eastAsia"/>
          <w:color w:val="333333"/>
          <w:kern w:val="0"/>
          <w:szCs w:val="21"/>
        </w:rPr>
        <w:fldChar w:fldCharType="end"/>
      </w:r>
      <w:hyperlink r:id="rId9" w:tgtFrame="_blank" w:history="1">
        <w:r>
          <w:rPr>
            <w:rFonts w:ascii="宋体" w:eastAsia="宋体" w:hAnsi="宋体" w:cs="宋体" w:hint="eastAsia"/>
            <w:color w:val="333333"/>
            <w:kern w:val="0"/>
            <w:szCs w:val="21"/>
          </w:rPr>
          <w:t>体格检查</w:t>
        </w:r>
      </w:hyperlink>
      <w:r>
        <w:rPr>
          <w:rFonts w:ascii="宋体" w:eastAsia="宋体" w:hAnsi="宋体" w:cs="宋体" w:hint="eastAsia"/>
          <w:color w:val="333333"/>
          <w:kern w:val="0"/>
          <w:szCs w:val="21"/>
        </w:rPr>
        <w:t>或口腔清洁的人）。</w:t>
      </w:r>
    </w:p>
    <w:p w:rsidR="009A6F7A" w:rsidRDefault="00706524">
      <w:pPr>
        <w:widowControl/>
        <w:shd w:val="clear" w:color="auto" w:fill="FFFFFF"/>
        <w:spacing w:line="360" w:lineRule="auto"/>
        <w:ind w:leftChars="400" w:left="840" w:firstLineChars="200" w:firstLine="420"/>
        <w:jc w:val="left"/>
        <w:rPr>
          <w:rFonts w:ascii="宋体" w:eastAsia="宋体" w:hAnsi="宋体" w:cs="宋体"/>
          <w:szCs w:val="21"/>
        </w:rPr>
      </w:pPr>
      <w:r>
        <w:rPr>
          <w:rFonts w:ascii="宋体" w:eastAsia="宋体" w:hAnsi="宋体" w:cs="宋体" w:hint="eastAsia"/>
          <w:szCs w:val="21"/>
        </w:rPr>
        <w:t xml:space="preserve">此系统的目的是为了方便上述的那些患者就医取药，简化他们看病的流程，节省他们的时间，同时提高整体医院的效率。 </w:t>
      </w:r>
    </w:p>
    <w:p w:rsidR="009A6F7A" w:rsidRDefault="009A6F7A">
      <w:pPr>
        <w:widowControl/>
        <w:shd w:val="clear" w:color="auto" w:fill="FFFFFF"/>
        <w:spacing w:line="360" w:lineRule="auto"/>
        <w:ind w:leftChars="400" w:left="840" w:firstLineChars="200" w:firstLine="420"/>
        <w:jc w:val="left"/>
        <w:rPr>
          <w:rFonts w:ascii="宋体" w:eastAsia="宋体" w:hAnsi="宋体" w:cs="宋体"/>
          <w:szCs w:val="21"/>
        </w:rPr>
      </w:pPr>
    </w:p>
    <w:p w:rsidR="009A6F7A" w:rsidRDefault="00706524">
      <w:pPr>
        <w:widowControl/>
        <w:shd w:val="clear" w:color="auto" w:fill="FFFFFF"/>
        <w:spacing w:line="360" w:lineRule="auto"/>
        <w:ind w:firstLine="420"/>
        <w:jc w:val="left"/>
        <w:rPr>
          <w:rFonts w:ascii="宋体" w:eastAsia="宋体" w:hAnsi="宋体" w:cs="宋体"/>
          <w:sz w:val="22"/>
          <w:szCs w:val="22"/>
        </w:rPr>
      </w:pPr>
      <w:r>
        <w:rPr>
          <w:rFonts w:ascii="宋体" w:eastAsia="宋体" w:hAnsi="宋体" w:cs="宋体" w:hint="eastAsia"/>
          <w:szCs w:val="21"/>
        </w:rPr>
        <w:t xml:space="preserve">2.3.2 </w:t>
      </w:r>
      <w:r>
        <w:rPr>
          <w:rFonts w:ascii="宋体" w:eastAsia="宋体" w:hAnsi="宋体" w:cs="宋体" w:hint="eastAsia"/>
          <w:sz w:val="22"/>
          <w:szCs w:val="22"/>
        </w:rPr>
        <w:t>门诊药房管理员</w:t>
      </w:r>
    </w:p>
    <w:p w:rsidR="009A6F7A" w:rsidRDefault="00706524">
      <w:pPr>
        <w:widowControl/>
        <w:shd w:val="clear" w:color="auto" w:fill="FFFFFF"/>
        <w:spacing w:line="360" w:lineRule="auto"/>
        <w:ind w:firstLine="420"/>
        <w:jc w:val="left"/>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门诊药房管理员管理着门诊病人的药品。</w:t>
      </w:r>
    </w:p>
    <w:p w:rsidR="009A6F7A" w:rsidRDefault="00706524">
      <w:pPr>
        <w:pStyle w:val="10"/>
        <w:spacing w:line="360" w:lineRule="auto"/>
        <w:ind w:leftChars="208" w:left="647" w:hangingChars="100" w:hanging="210"/>
        <w:jc w:val="left"/>
        <w:rPr>
          <w:rFonts w:ascii="宋体" w:eastAsia="宋体" w:hAnsi="宋体" w:cs="宋体"/>
          <w:szCs w:val="21"/>
        </w:rPr>
      </w:pPr>
      <w:r>
        <w:rPr>
          <w:rFonts w:ascii="宋体" w:eastAsia="宋体" w:hAnsi="宋体" w:cs="宋体" w:hint="eastAsia"/>
          <w:szCs w:val="21"/>
        </w:rPr>
        <w:t xml:space="preserve">       门诊药房管理员使用该系统来管理门诊药房的药品，针对的是医院门诊药房，管理门诊的患者开药的信息，并且隔一段时间汇总药房开药情况给医院管理人员等等。同时，如果门诊药房某些药品即将用完，门诊药房管理员需要在第一时间向上汇报，发出需求药品申请，打印药品需求申请单，然后提交给药品供应商来购入药品，确保常备各种常见疾病所需要用的药品，从而保证医院门诊的正常运营。</w:t>
      </w:r>
    </w:p>
    <w:p w:rsidR="009A6F7A" w:rsidRDefault="009A6F7A">
      <w:pPr>
        <w:pStyle w:val="10"/>
        <w:spacing w:line="360" w:lineRule="auto"/>
        <w:ind w:leftChars="208" w:left="677" w:hangingChars="100" w:hanging="240"/>
        <w:jc w:val="left"/>
        <w:rPr>
          <w:rFonts w:ascii="宋体" w:eastAsia="宋体" w:hAnsi="宋体" w:cs="宋体"/>
          <w:sz w:val="24"/>
        </w:rPr>
      </w:pPr>
    </w:p>
    <w:p w:rsidR="009A6F7A" w:rsidRDefault="00706524">
      <w:pPr>
        <w:pStyle w:val="1"/>
        <w:ind w:firstLineChars="0" w:firstLine="0"/>
        <w:rPr>
          <w:rFonts w:ascii="宋体" w:eastAsia="宋体" w:hAnsi="宋体" w:cs="宋体"/>
          <w:sz w:val="22"/>
          <w:szCs w:val="22"/>
        </w:rPr>
      </w:pPr>
      <w:r>
        <w:rPr>
          <w:rFonts w:ascii="宋体" w:eastAsia="宋体" w:hAnsi="宋体" w:cs="宋体" w:hint="eastAsia"/>
          <w:sz w:val="22"/>
          <w:szCs w:val="22"/>
        </w:rPr>
        <w:t xml:space="preserve">    2.3.3 </w:t>
      </w:r>
      <w:r>
        <w:rPr>
          <w:rFonts w:ascii="宋体" w:eastAsia="宋体" w:hAnsi="宋体" w:cs="宋体" w:hint="eastAsia"/>
          <w:szCs w:val="21"/>
        </w:rPr>
        <w:t>住院药房管理员</w:t>
      </w:r>
    </w:p>
    <w:p w:rsidR="009A6F7A" w:rsidRDefault="00706524">
      <w:pPr>
        <w:pStyle w:val="10"/>
        <w:spacing w:line="360" w:lineRule="auto"/>
        <w:ind w:leftChars="208" w:left="657" w:hangingChars="100" w:hanging="220"/>
        <w:jc w:val="left"/>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 xml:space="preserve">    住院药房管理员使用该系统来管理住院部药房的药品总量，针对的是住院的患者，药品也是一些住院病人需要使用的药品，以及各种手术需要使用的消毒类的药品，以及一些一次性手术医疗器械类药品如（止血棉、一次性消毒棉签等等）。其它特征与门诊药房管理员相似。</w:t>
      </w:r>
    </w:p>
    <w:p w:rsidR="009A6F7A" w:rsidRDefault="009A6F7A">
      <w:pPr>
        <w:pStyle w:val="10"/>
        <w:spacing w:line="360" w:lineRule="auto"/>
        <w:ind w:leftChars="208" w:left="647" w:hangingChars="100" w:hanging="210"/>
        <w:jc w:val="left"/>
        <w:rPr>
          <w:rFonts w:ascii="宋体" w:eastAsia="宋体" w:hAnsi="宋体" w:cs="宋体"/>
          <w:szCs w:val="21"/>
        </w:rPr>
      </w:pPr>
    </w:p>
    <w:p w:rsidR="009A6F7A" w:rsidRDefault="00706524">
      <w:pPr>
        <w:pStyle w:val="10"/>
        <w:spacing w:line="360" w:lineRule="auto"/>
        <w:ind w:leftChars="208" w:left="647" w:hangingChars="100" w:hanging="210"/>
        <w:jc w:val="left"/>
        <w:rPr>
          <w:rFonts w:ascii="宋体" w:eastAsia="宋体" w:hAnsi="宋体" w:cs="宋体"/>
          <w:szCs w:val="21"/>
        </w:rPr>
      </w:pPr>
      <w:r>
        <w:rPr>
          <w:rFonts w:ascii="宋体" w:eastAsia="宋体" w:hAnsi="宋体" w:cs="宋体" w:hint="eastAsia"/>
          <w:szCs w:val="21"/>
        </w:rPr>
        <w:t>2.3.4 医生</w:t>
      </w:r>
    </w:p>
    <w:p w:rsidR="009A6F7A" w:rsidRDefault="00706524">
      <w:pPr>
        <w:pStyle w:val="10"/>
        <w:spacing w:line="360" w:lineRule="auto"/>
        <w:ind w:left="360" w:firstLineChars="0" w:firstLine="0"/>
        <w:jc w:val="left"/>
        <w:rPr>
          <w:rFonts w:ascii="宋体" w:eastAsia="宋体" w:hAnsi="宋体" w:cs="宋体"/>
          <w:szCs w:val="21"/>
        </w:rPr>
      </w:pPr>
      <w:r>
        <w:rPr>
          <w:rFonts w:ascii="宋体" w:eastAsia="宋体" w:hAnsi="宋体" w:cs="宋体" w:hint="eastAsia"/>
          <w:szCs w:val="21"/>
        </w:rPr>
        <w:t xml:space="preserve">      医生是此医疗服务中的参与者，主要负责给患者的就诊以及开药。</w:t>
      </w:r>
    </w:p>
    <w:p w:rsidR="009A6F7A" w:rsidRDefault="00706524">
      <w:pPr>
        <w:pStyle w:val="10"/>
        <w:spacing w:line="360" w:lineRule="auto"/>
        <w:ind w:left="360" w:firstLineChars="300" w:firstLine="630"/>
        <w:jc w:val="left"/>
        <w:rPr>
          <w:rFonts w:ascii="宋体" w:eastAsia="宋体" w:hAnsi="宋体" w:cs="宋体"/>
          <w:szCs w:val="21"/>
        </w:rPr>
      </w:pPr>
      <w:r>
        <w:rPr>
          <w:rFonts w:ascii="宋体" w:eastAsia="宋体" w:hAnsi="宋体" w:cs="宋体" w:hint="eastAsia"/>
          <w:szCs w:val="21"/>
        </w:rPr>
        <w:t>在此系统中，开药的流程需要操作方便，流程亏快捷，因为医生希望能够专心就诊，把主要精力放在对患者的诊断上面，而不是在开药的各种操作上。医生要熟练掌握药品管理系统医生开药环节的使用，当有患者来就诊时，医生需要将患者就诊信息输入系统。医生一旦确认了此次就诊，就需要把病人的病历录入系统中，并提交本次就诊对患者所开的药品的用法、剂量等记录。</w:t>
      </w:r>
    </w:p>
    <w:p w:rsidR="009A6F7A" w:rsidRDefault="009A6F7A">
      <w:pPr>
        <w:pStyle w:val="10"/>
        <w:spacing w:line="360" w:lineRule="auto"/>
        <w:ind w:left="360" w:firstLineChars="0" w:firstLine="0"/>
        <w:jc w:val="left"/>
        <w:rPr>
          <w:rFonts w:ascii="宋体" w:eastAsia="宋体" w:hAnsi="宋体" w:cs="宋体"/>
          <w:szCs w:val="21"/>
        </w:rPr>
      </w:pPr>
    </w:p>
    <w:p w:rsidR="009A6F7A" w:rsidRDefault="00706524">
      <w:pPr>
        <w:pStyle w:val="10"/>
        <w:spacing w:line="360" w:lineRule="auto"/>
        <w:ind w:left="360" w:firstLineChars="0" w:firstLine="0"/>
        <w:jc w:val="left"/>
        <w:rPr>
          <w:rFonts w:ascii="宋体" w:eastAsia="宋体" w:hAnsi="宋体" w:cs="宋体"/>
          <w:szCs w:val="21"/>
        </w:rPr>
      </w:pPr>
      <w:r>
        <w:rPr>
          <w:rFonts w:ascii="宋体" w:eastAsia="宋体" w:hAnsi="宋体" w:cs="宋体" w:hint="eastAsia"/>
          <w:szCs w:val="21"/>
        </w:rPr>
        <w:t>2.3.5 医院管理层</w:t>
      </w:r>
    </w:p>
    <w:p w:rsidR="009A6F7A" w:rsidRDefault="00706524">
      <w:pPr>
        <w:pStyle w:val="10"/>
        <w:spacing w:line="360" w:lineRule="auto"/>
        <w:ind w:leftChars="171" w:left="569" w:hangingChars="100" w:hanging="210"/>
        <w:jc w:val="left"/>
        <w:rPr>
          <w:rFonts w:ascii="宋体" w:eastAsia="宋体" w:hAnsi="宋体" w:cs="宋体"/>
          <w:color w:val="000000"/>
          <w:kern w:val="0"/>
          <w:szCs w:val="21"/>
          <w:lang w:bidi="ar"/>
        </w:rPr>
      </w:pPr>
      <w:r>
        <w:rPr>
          <w:rFonts w:ascii="宋体" w:eastAsia="宋体" w:hAnsi="宋体" w:cs="宋体" w:hint="eastAsia"/>
          <w:szCs w:val="21"/>
        </w:rPr>
        <w:lastRenderedPageBreak/>
        <w:t xml:space="preserve">      </w:t>
      </w:r>
      <w:r>
        <w:rPr>
          <w:rFonts w:ascii="宋体" w:eastAsia="宋体" w:hAnsi="宋体" w:cs="宋体" w:hint="eastAsia"/>
          <w:color w:val="000000"/>
          <w:kern w:val="0"/>
          <w:szCs w:val="21"/>
          <w:lang w:bidi="ar"/>
        </w:rPr>
        <w:t>对系统拥有超级权限，可以更改药品的价格，并且能够设置其他管理员权限；</w:t>
      </w:r>
    </w:p>
    <w:p w:rsidR="009A6F7A" w:rsidRDefault="00706524">
      <w:pPr>
        <w:pStyle w:val="10"/>
        <w:spacing w:line="360" w:lineRule="auto"/>
        <w:ind w:leftChars="271" w:left="569" w:firstLineChars="0" w:firstLine="0"/>
        <w:jc w:val="left"/>
        <w:rPr>
          <w:rFonts w:ascii="宋体" w:eastAsia="宋体" w:hAnsi="宋体" w:cs="宋体"/>
          <w:szCs w:val="21"/>
        </w:rPr>
      </w:pPr>
      <w:r>
        <w:rPr>
          <w:rFonts w:ascii="宋体" w:eastAsia="宋体" w:hAnsi="宋体" w:cs="宋体" w:hint="eastAsia"/>
          <w:szCs w:val="21"/>
        </w:rPr>
        <w:t>医院管理员使用该系统来管理药单总量，管理用户量，并且隔一段时间汇总药单报表给医院，将相关数据写入数据库中。医院管理员能够使用该系统来管理药品的一些相关数据，比如售价、药品购买限制、药品的使用条件等等。</w:t>
      </w:r>
    </w:p>
    <w:p w:rsidR="009A6F7A" w:rsidRDefault="009A6F7A">
      <w:pPr>
        <w:pStyle w:val="10"/>
        <w:spacing w:line="360" w:lineRule="auto"/>
        <w:ind w:leftChars="271" w:left="569" w:firstLineChars="0" w:firstLine="0"/>
        <w:jc w:val="left"/>
        <w:rPr>
          <w:rFonts w:ascii="宋体" w:eastAsia="宋体" w:hAnsi="宋体" w:cs="宋体"/>
          <w:szCs w:val="21"/>
        </w:rPr>
      </w:pPr>
    </w:p>
    <w:p w:rsidR="009A6F7A" w:rsidRDefault="00706524">
      <w:pPr>
        <w:pStyle w:val="10"/>
        <w:spacing w:line="360" w:lineRule="auto"/>
        <w:jc w:val="left"/>
        <w:rPr>
          <w:rFonts w:ascii="宋体" w:eastAsia="宋体" w:hAnsi="宋体" w:cs="宋体"/>
          <w:sz w:val="22"/>
          <w:szCs w:val="22"/>
        </w:rPr>
      </w:pPr>
      <w:r>
        <w:rPr>
          <w:rFonts w:ascii="宋体" w:eastAsia="宋体" w:hAnsi="宋体" w:cs="宋体" w:hint="eastAsia"/>
          <w:szCs w:val="21"/>
        </w:rPr>
        <w:t xml:space="preserve">2.3.6 </w:t>
      </w:r>
      <w:r>
        <w:rPr>
          <w:rFonts w:ascii="宋体" w:eastAsia="宋体" w:hAnsi="宋体" w:cs="宋体" w:hint="eastAsia"/>
          <w:sz w:val="22"/>
          <w:szCs w:val="22"/>
        </w:rPr>
        <w:t>系统管</w:t>
      </w:r>
      <w:r>
        <w:rPr>
          <w:rFonts w:ascii="宋体" w:eastAsia="宋体" w:hAnsi="宋体" w:cs="宋体" w:hint="eastAsia"/>
          <w:sz w:val="24"/>
        </w:rPr>
        <w:t>理</w:t>
      </w:r>
      <w:r>
        <w:rPr>
          <w:rFonts w:ascii="宋体" w:eastAsia="宋体" w:hAnsi="宋体" w:cs="宋体" w:hint="eastAsia"/>
          <w:sz w:val="22"/>
          <w:szCs w:val="22"/>
        </w:rPr>
        <w:t>员</w:t>
      </w:r>
    </w:p>
    <w:p w:rsidR="009A6F7A" w:rsidRDefault="00706524">
      <w:pPr>
        <w:spacing w:line="360" w:lineRule="auto"/>
        <w:ind w:left="220" w:hangingChars="100" w:hanging="220"/>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 xml:space="preserve"> 系统管理员是该系统的管理维护人员，平常工作是检查和解决该系统在运行中出现的问题。</w:t>
      </w:r>
    </w:p>
    <w:p w:rsidR="009A6F7A" w:rsidRDefault="00706524">
      <w:pPr>
        <w:spacing w:line="360" w:lineRule="auto"/>
        <w:ind w:leftChars="114" w:left="239" w:firstLineChars="200" w:firstLine="420"/>
        <w:rPr>
          <w:rFonts w:ascii="宋体" w:eastAsia="宋体" w:hAnsi="宋体" w:cs="宋体"/>
          <w:szCs w:val="21"/>
        </w:rPr>
      </w:pPr>
      <w:r>
        <w:rPr>
          <w:rFonts w:ascii="宋体" w:eastAsia="宋体" w:hAnsi="宋体" w:cs="宋体" w:hint="eastAsia"/>
          <w:szCs w:val="21"/>
        </w:rPr>
        <w:t>如果系统有一点小问题，出现了一些基本的故障，管理员需要在第一时间进行修复，保证系统功能的正常的使用；要保证不意外崩溃，随时有系统压力的检测，以及崩溃预警，药品数据库的维护与检查；以及出现意外情况时的解决方案。</w:t>
      </w:r>
    </w:p>
    <w:p w:rsidR="009A6F7A" w:rsidRDefault="009A6F7A" w:rsidP="00CE5166">
      <w:pPr>
        <w:pStyle w:val="10"/>
        <w:spacing w:line="360" w:lineRule="auto"/>
        <w:ind w:firstLine="440"/>
        <w:jc w:val="left"/>
        <w:rPr>
          <w:rFonts w:ascii="宋体" w:eastAsia="宋体" w:hAnsi="宋体" w:cs="宋体"/>
          <w:sz w:val="22"/>
          <w:szCs w:val="22"/>
        </w:rPr>
      </w:pPr>
    </w:p>
    <w:p w:rsidR="009A6F7A" w:rsidRDefault="00706524">
      <w:pPr>
        <w:pStyle w:val="10"/>
        <w:spacing w:line="360" w:lineRule="auto"/>
        <w:ind w:firstLineChars="0" w:firstLine="0"/>
        <w:jc w:val="left"/>
        <w:rPr>
          <w:rFonts w:ascii="宋体" w:eastAsia="宋体" w:hAnsi="宋体" w:cs="宋体"/>
          <w:sz w:val="22"/>
          <w:szCs w:val="22"/>
        </w:rPr>
      </w:pPr>
      <w:r>
        <w:rPr>
          <w:rFonts w:ascii="宋体" w:eastAsia="宋体" w:hAnsi="宋体" w:cs="宋体" w:hint="eastAsia"/>
          <w:szCs w:val="21"/>
        </w:rPr>
        <w:t xml:space="preserve">   2.3.7 </w:t>
      </w:r>
      <w:r>
        <w:rPr>
          <w:rFonts w:ascii="宋体" w:eastAsia="宋体" w:hAnsi="宋体" w:cs="宋体" w:hint="eastAsia"/>
          <w:sz w:val="22"/>
          <w:szCs w:val="22"/>
        </w:rPr>
        <w:t>药品供应商</w:t>
      </w:r>
    </w:p>
    <w:p w:rsidR="009A6F7A" w:rsidRDefault="00706524">
      <w:pPr>
        <w:spacing w:line="360" w:lineRule="auto"/>
        <w:ind w:left="440" w:hangingChars="200" w:hanging="440"/>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 xml:space="preserve"> 药品供应商使用该系统方便对库房药品数量的管理，药品有效期的管理。药品供应商根据医院开的医药单，发出药品。定期检查系统中药品剩余数量，并给予相应的补充。</w:t>
      </w:r>
    </w:p>
    <w:p w:rsidR="009A6F7A" w:rsidRDefault="009A6F7A" w:rsidP="00CE5166">
      <w:pPr>
        <w:spacing w:line="360" w:lineRule="auto"/>
        <w:ind w:left="420" w:hangingChars="200" w:hanging="420"/>
        <w:rPr>
          <w:rFonts w:ascii="宋体" w:eastAsia="宋体" w:hAnsi="宋体" w:cs="宋体"/>
          <w:szCs w:val="21"/>
        </w:rPr>
      </w:pPr>
    </w:p>
    <w:p w:rsidR="009A6F7A" w:rsidRDefault="00706524" w:rsidP="00807C56">
      <w:pPr>
        <w:spacing w:line="360" w:lineRule="auto"/>
        <w:ind w:left="280" w:firstLine="140"/>
        <w:rPr>
          <w:rFonts w:ascii="宋体" w:hAnsi="宋体" w:cs="宋体"/>
          <w:sz w:val="24"/>
        </w:rPr>
      </w:pPr>
      <w:r>
        <w:rPr>
          <w:rFonts w:ascii="宋体" w:eastAsia="宋体" w:hAnsi="宋体" w:cs="宋体" w:hint="eastAsia"/>
          <w:sz w:val="22"/>
          <w:szCs w:val="22"/>
        </w:rPr>
        <w:t xml:space="preserve">2.4 </w:t>
      </w:r>
      <w:r>
        <w:rPr>
          <w:rFonts w:ascii="宋体" w:hAnsi="宋体" w:cs="宋体" w:hint="eastAsia"/>
          <w:sz w:val="24"/>
        </w:rPr>
        <w:t>运行环境</w:t>
      </w:r>
    </w:p>
    <w:p w:rsidR="009A6F7A" w:rsidRDefault="00706524">
      <w:pPr>
        <w:rPr>
          <w:rFonts w:ascii="宋体" w:eastAsia="宋体" w:hAnsi="宋体" w:cs="宋体"/>
        </w:rPr>
      </w:pPr>
      <w:r>
        <w:rPr>
          <w:rFonts w:ascii="宋体" w:hAnsi="宋体" w:cs="宋体" w:hint="eastAsia"/>
          <w:sz w:val="24"/>
        </w:rPr>
        <w:t xml:space="preserve">    </w:t>
      </w:r>
      <w:r>
        <w:rPr>
          <w:rFonts w:ascii="宋体" w:eastAsia="宋体" w:hAnsi="宋体" w:cs="宋体" w:hint="eastAsia"/>
        </w:rPr>
        <w:t>2.4.1服务器：</w:t>
      </w:r>
    </w:p>
    <w:tbl>
      <w:tblPr>
        <w:tblStyle w:val="a4"/>
        <w:tblpPr w:leftFromText="180" w:rightFromText="180" w:vertAnchor="text" w:horzAnchor="page" w:tblpX="2377" w:tblpY="23"/>
        <w:tblOverlap w:val="never"/>
        <w:tblW w:w="6120" w:type="dxa"/>
        <w:tblLayout w:type="fixed"/>
        <w:tblLook w:val="04A0" w:firstRow="1" w:lastRow="0" w:firstColumn="1" w:lastColumn="0" w:noHBand="0" w:noVBand="1"/>
      </w:tblPr>
      <w:tblGrid>
        <w:gridCol w:w="3060"/>
        <w:gridCol w:w="3060"/>
      </w:tblGrid>
      <w:tr w:rsidR="009A6F7A">
        <w:trPr>
          <w:trHeight w:val="679"/>
        </w:trPr>
        <w:tc>
          <w:tcPr>
            <w:tcW w:w="3060" w:type="dxa"/>
          </w:tcPr>
          <w:p w:rsidR="009A6F7A" w:rsidRDefault="00706524">
            <w:pPr>
              <w:rPr>
                <w:rFonts w:ascii="宋体" w:eastAsia="宋体" w:hAnsi="宋体" w:cs="宋体"/>
              </w:rPr>
            </w:pPr>
            <w:r>
              <w:rPr>
                <w:rFonts w:ascii="宋体" w:eastAsia="宋体" w:hAnsi="宋体" w:cs="宋体" w:hint="eastAsia"/>
              </w:rPr>
              <w:t xml:space="preserve">          服务端</w:t>
            </w:r>
          </w:p>
        </w:tc>
        <w:tc>
          <w:tcPr>
            <w:tcW w:w="3060" w:type="dxa"/>
          </w:tcPr>
          <w:p w:rsidR="009A6F7A" w:rsidRDefault="00706524">
            <w:pPr>
              <w:rPr>
                <w:rFonts w:ascii="宋体" w:eastAsia="宋体" w:hAnsi="宋体" w:cs="宋体"/>
              </w:rPr>
            </w:pPr>
            <w:r>
              <w:rPr>
                <w:rFonts w:ascii="宋体" w:eastAsia="宋体" w:hAnsi="宋体" w:cs="宋体" w:hint="eastAsia"/>
              </w:rPr>
              <w:t>操作系统:</w:t>
            </w:r>
          </w:p>
          <w:p w:rsidR="009A6F7A" w:rsidRDefault="00706524">
            <w:pPr>
              <w:rPr>
                <w:rFonts w:ascii="宋体" w:eastAsia="宋体" w:hAnsi="宋体" w:cs="宋体"/>
              </w:rPr>
            </w:pPr>
            <w:r>
              <w:rPr>
                <w:rFonts w:ascii="宋体" w:eastAsia="宋体" w:hAnsi="宋体" w:cs="宋体" w:hint="eastAsia"/>
              </w:rPr>
              <w:t>Windows 7</w:t>
            </w:r>
          </w:p>
          <w:p w:rsidR="009A6F7A" w:rsidRDefault="00706524">
            <w:pPr>
              <w:rPr>
                <w:rFonts w:ascii="宋体" w:eastAsia="宋体" w:hAnsi="宋体" w:cs="宋体"/>
              </w:rPr>
            </w:pPr>
            <w:r>
              <w:rPr>
                <w:rFonts w:ascii="宋体" w:eastAsia="宋体" w:hAnsi="宋体" w:cs="宋体" w:hint="eastAsia"/>
              </w:rPr>
              <w:t>Windows 10</w:t>
            </w:r>
          </w:p>
        </w:tc>
      </w:tr>
      <w:tr w:rsidR="009A6F7A">
        <w:trPr>
          <w:trHeight w:val="679"/>
        </w:trPr>
        <w:tc>
          <w:tcPr>
            <w:tcW w:w="3060" w:type="dxa"/>
          </w:tcPr>
          <w:p w:rsidR="009A6F7A" w:rsidRDefault="00706524">
            <w:pPr>
              <w:rPr>
                <w:rFonts w:ascii="宋体" w:eastAsia="宋体" w:hAnsi="宋体" w:cs="宋体"/>
              </w:rPr>
            </w:pPr>
            <w:r>
              <w:rPr>
                <w:rFonts w:ascii="宋体" w:eastAsia="宋体" w:hAnsi="宋体" w:cs="宋体" w:hint="eastAsia"/>
              </w:rPr>
              <w:t xml:space="preserve">          数据库</w:t>
            </w:r>
          </w:p>
        </w:tc>
        <w:tc>
          <w:tcPr>
            <w:tcW w:w="3060" w:type="dxa"/>
          </w:tcPr>
          <w:p w:rsidR="009A6F7A" w:rsidRDefault="00706524">
            <w:pPr>
              <w:rPr>
                <w:rFonts w:ascii="宋体" w:eastAsia="宋体" w:hAnsi="宋体" w:cs="宋体"/>
              </w:rPr>
            </w:pPr>
            <w:proofErr w:type="spellStart"/>
            <w:r>
              <w:rPr>
                <w:rFonts w:ascii="宋体" w:eastAsia="宋体" w:hAnsi="宋体" w:cs="宋体" w:hint="eastAsia"/>
              </w:rPr>
              <w:t>Postgresql</w:t>
            </w:r>
            <w:proofErr w:type="spellEnd"/>
          </w:p>
          <w:p w:rsidR="009A6F7A" w:rsidRDefault="00706524">
            <w:pPr>
              <w:rPr>
                <w:rFonts w:ascii="宋体" w:eastAsia="宋体" w:hAnsi="宋体" w:cs="宋体"/>
              </w:rPr>
            </w:pPr>
            <w:proofErr w:type="spellStart"/>
            <w:r>
              <w:rPr>
                <w:rFonts w:ascii="宋体" w:eastAsia="宋体" w:hAnsi="宋体" w:cs="宋体" w:hint="eastAsia"/>
              </w:rPr>
              <w:t>Mysql</w:t>
            </w:r>
            <w:proofErr w:type="spellEnd"/>
            <w:r>
              <w:rPr>
                <w:rFonts w:ascii="宋体" w:eastAsia="宋体" w:hAnsi="宋体" w:cs="宋体" w:hint="eastAsia"/>
              </w:rPr>
              <w:t xml:space="preserve"> 5.6</w:t>
            </w:r>
          </w:p>
        </w:tc>
      </w:tr>
      <w:tr w:rsidR="009A6F7A">
        <w:trPr>
          <w:trHeight w:val="679"/>
        </w:trPr>
        <w:tc>
          <w:tcPr>
            <w:tcW w:w="3060" w:type="dxa"/>
          </w:tcPr>
          <w:p w:rsidR="009A6F7A" w:rsidRDefault="00706524">
            <w:pPr>
              <w:rPr>
                <w:rFonts w:ascii="宋体" w:eastAsia="宋体" w:hAnsi="宋体" w:cs="宋体"/>
              </w:rPr>
            </w:pPr>
            <w:r>
              <w:rPr>
                <w:rFonts w:ascii="宋体" w:eastAsia="宋体" w:hAnsi="宋体" w:cs="宋体" w:hint="eastAsia"/>
              </w:rPr>
              <w:t xml:space="preserve">          其他</w:t>
            </w:r>
          </w:p>
        </w:tc>
        <w:tc>
          <w:tcPr>
            <w:tcW w:w="3060" w:type="dxa"/>
          </w:tcPr>
          <w:p w:rsidR="009A6F7A" w:rsidRDefault="00706524">
            <w:pPr>
              <w:rPr>
                <w:rFonts w:ascii="宋体" w:eastAsia="宋体" w:hAnsi="宋体" w:cs="宋体"/>
              </w:rPr>
            </w:pPr>
            <w:r>
              <w:rPr>
                <w:rFonts w:ascii="宋体" w:eastAsia="宋体" w:hAnsi="宋体" w:cs="宋体" w:hint="eastAsia"/>
              </w:rPr>
              <w:t>Tomcat6 jdk6</w:t>
            </w:r>
          </w:p>
        </w:tc>
      </w:tr>
    </w:tbl>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9A6F7A">
      <w:pPr>
        <w:rPr>
          <w:rFonts w:ascii="宋体" w:eastAsia="宋体" w:hAnsi="宋体" w:cs="宋体"/>
        </w:rPr>
      </w:pPr>
    </w:p>
    <w:p w:rsidR="009A6F7A" w:rsidRDefault="00706524" w:rsidP="00807C56">
      <w:pPr>
        <w:spacing w:line="360" w:lineRule="auto"/>
        <w:ind w:firstLine="420"/>
        <w:rPr>
          <w:rFonts w:ascii="宋体" w:hAnsi="宋体" w:cs="宋体"/>
          <w:sz w:val="24"/>
        </w:rPr>
      </w:pPr>
      <w:r>
        <w:rPr>
          <w:rFonts w:ascii="宋体" w:eastAsia="宋体" w:hAnsi="宋体" w:cs="宋体" w:hint="eastAsia"/>
        </w:rPr>
        <w:t xml:space="preserve"> </w:t>
      </w:r>
      <w:r>
        <w:rPr>
          <w:rFonts w:ascii="宋体" w:eastAsia="宋体" w:hAnsi="宋体" w:cs="宋体" w:hint="eastAsia"/>
          <w:sz w:val="24"/>
          <w:szCs w:val="32"/>
        </w:rPr>
        <w:t xml:space="preserve">2.5 </w:t>
      </w:r>
      <w:r>
        <w:rPr>
          <w:rFonts w:ascii="宋体" w:hAnsi="宋体" w:cs="宋体" w:hint="eastAsia"/>
          <w:sz w:val="24"/>
        </w:rPr>
        <w:t>设计和实现上的限制</w:t>
      </w:r>
    </w:p>
    <w:p w:rsidR="009A6F7A" w:rsidRDefault="00706524">
      <w:pPr>
        <w:rPr>
          <w:rFonts w:ascii="宋体" w:eastAsia="宋体" w:hAnsi="宋体" w:cs="宋体"/>
        </w:rPr>
      </w:pPr>
      <w:r>
        <w:rPr>
          <w:rFonts w:ascii="宋体" w:hAnsi="宋体" w:cs="宋体" w:hint="eastAsia"/>
          <w:sz w:val="24"/>
        </w:rPr>
        <w:lastRenderedPageBreak/>
        <w:t xml:space="preserve">     </w:t>
      </w:r>
      <w:r>
        <w:rPr>
          <w:rFonts w:ascii="宋体" w:eastAsia="宋体" w:hAnsi="宋体" w:cs="宋体" w:hint="eastAsia"/>
        </w:rPr>
        <w:t>2.5.1 编程语言</w:t>
      </w:r>
    </w:p>
    <w:p w:rsidR="009A6F7A" w:rsidRDefault="00706524">
      <w:pPr>
        <w:rPr>
          <w:rFonts w:ascii="宋体" w:eastAsia="宋体" w:hAnsi="宋体" w:cs="宋体"/>
        </w:rPr>
      </w:pPr>
      <w:r>
        <w:rPr>
          <w:rFonts w:ascii="宋体" w:eastAsia="宋体" w:hAnsi="宋体" w:cs="宋体" w:hint="eastAsia"/>
        </w:rPr>
        <w:t xml:space="preserve">       因为该系统不是在基础设施上的项目，要使用面向对象的思想编程，在可以实现面  </w:t>
      </w:r>
    </w:p>
    <w:p w:rsidR="009A6F7A" w:rsidRDefault="00706524">
      <w:pPr>
        <w:rPr>
          <w:rFonts w:ascii="宋体" w:eastAsia="宋体" w:hAnsi="宋体" w:cs="宋体"/>
        </w:rPr>
      </w:pPr>
      <w:r>
        <w:rPr>
          <w:rFonts w:ascii="宋体" w:eastAsia="宋体" w:hAnsi="宋体" w:cs="宋体" w:hint="eastAsia"/>
        </w:rPr>
        <w:t xml:space="preserve">    </w:t>
      </w:r>
      <w:proofErr w:type="gramStart"/>
      <w:r>
        <w:rPr>
          <w:rFonts w:ascii="宋体" w:eastAsia="宋体" w:hAnsi="宋体" w:cs="宋体" w:hint="eastAsia"/>
        </w:rPr>
        <w:t>向对象</w:t>
      </w:r>
      <w:proofErr w:type="gramEnd"/>
      <w:r>
        <w:rPr>
          <w:rFonts w:ascii="宋体" w:eastAsia="宋体" w:hAnsi="宋体" w:cs="宋体" w:hint="eastAsia"/>
        </w:rPr>
        <w:t>的语言中，Java是目前我们最熟悉的，所以必须使用Java编程语言。</w:t>
      </w:r>
    </w:p>
    <w:p w:rsidR="009A6F7A" w:rsidRDefault="009A6F7A">
      <w:pPr>
        <w:ind w:firstLineChars="200" w:firstLine="420"/>
        <w:rPr>
          <w:rFonts w:ascii="宋体" w:eastAsia="宋体" w:hAnsi="宋体" w:cs="宋体"/>
        </w:rPr>
      </w:pPr>
    </w:p>
    <w:p w:rsidR="009A6F7A" w:rsidRDefault="00706524">
      <w:pPr>
        <w:rPr>
          <w:rFonts w:ascii="宋体" w:eastAsia="宋体" w:hAnsi="宋体" w:cs="宋体"/>
        </w:rPr>
      </w:pPr>
      <w:r>
        <w:rPr>
          <w:rFonts w:ascii="宋体" w:eastAsia="宋体" w:hAnsi="宋体" w:cs="宋体" w:hint="eastAsia"/>
        </w:rPr>
        <w:t xml:space="preserve">     2.5.2 数据库管理软件</w:t>
      </w:r>
    </w:p>
    <w:p w:rsidR="009A6F7A" w:rsidRDefault="00706524">
      <w:pPr>
        <w:ind w:left="420" w:hangingChars="200" w:hanging="420"/>
        <w:rPr>
          <w:rFonts w:ascii="宋体" w:eastAsia="宋体" w:hAnsi="宋体" w:cs="宋体"/>
        </w:rPr>
      </w:pPr>
      <w:r>
        <w:rPr>
          <w:rFonts w:ascii="宋体" w:eastAsia="宋体" w:hAnsi="宋体" w:cs="宋体" w:hint="eastAsia"/>
        </w:rPr>
        <w:t xml:space="preserve">        系统必须使用Java接口同关系型数据库管理软件建立连接。因为使用的是Java编程。</w:t>
      </w:r>
    </w:p>
    <w:p w:rsidR="009A6F7A" w:rsidRDefault="009A6F7A">
      <w:pPr>
        <w:ind w:left="420" w:hangingChars="200" w:hanging="420"/>
        <w:rPr>
          <w:rFonts w:ascii="宋体" w:eastAsia="宋体" w:hAnsi="宋体" w:cs="宋体"/>
        </w:rPr>
      </w:pPr>
    </w:p>
    <w:p w:rsidR="009A6F7A" w:rsidRDefault="00706524">
      <w:pPr>
        <w:ind w:left="420" w:hangingChars="200" w:hanging="420"/>
        <w:rPr>
          <w:rFonts w:ascii="宋体" w:eastAsia="宋体" w:hAnsi="宋体" w:cs="宋体"/>
        </w:rPr>
      </w:pPr>
      <w:r>
        <w:rPr>
          <w:rFonts w:ascii="宋体" w:eastAsia="宋体" w:hAnsi="宋体" w:cs="宋体" w:hint="eastAsia"/>
        </w:rPr>
        <w:t xml:space="preserve"> </w:t>
      </w:r>
    </w:p>
    <w:p w:rsidR="009A6F7A" w:rsidRDefault="00706524" w:rsidP="00CE5166">
      <w:pPr>
        <w:ind w:left="480" w:hangingChars="200" w:hanging="480"/>
        <w:rPr>
          <w:rFonts w:ascii="宋体" w:hAnsi="宋体" w:cs="宋体"/>
          <w:sz w:val="24"/>
        </w:rPr>
      </w:pPr>
      <w:r>
        <w:rPr>
          <w:rFonts w:ascii="宋体" w:eastAsia="宋体" w:hAnsi="宋体" w:cs="宋体" w:hint="eastAsia"/>
          <w:sz w:val="24"/>
          <w:szCs w:val="32"/>
        </w:rPr>
        <w:t xml:space="preserve"> </w:t>
      </w:r>
      <w:r w:rsidR="00807C56">
        <w:rPr>
          <w:rFonts w:ascii="宋体" w:eastAsia="宋体" w:hAnsi="宋体" w:cs="宋体" w:hint="eastAsia"/>
          <w:sz w:val="24"/>
          <w:szCs w:val="32"/>
        </w:rPr>
        <w:tab/>
      </w:r>
      <w:r>
        <w:rPr>
          <w:rFonts w:ascii="宋体" w:eastAsia="宋体" w:hAnsi="宋体" w:cs="宋体" w:hint="eastAsia"/>
          <w:sz w:val="24"/>
          <w:szCs w:val="32"/>
        </w:rPr>
        <w:t xml:space="preserve">2.6 </w:t>
      </w:r>
      <w:r>
        <w:rPr>
          <w:rFonts w:ascii="宋体" w:hAnsi="宋体" w:cs="宋体" w:hint="eastAsia"/>
          <w:sz w:val="24"/>
        </w:rPr>
        <w:t>假设和依赖</w:t>
      </w:r>
    </w:p>
    <w:p w:rsidR="009A6F7A" w:rsidRDefault="00706524" w:rsidP="00CE5166">
      <w:pPr>
        <w:ind w:left="480" w:hangingChars="200" w:hanging="480"/>
        <w:rPr>
          <w:rFonts w:ascii="宋体" w:hAnsi="宋体" w:cs="宋体"/>
          <w:sz w:val="24"/>
        </w:rPr>
      </w:pPr>
      <w:r>
        <w:rPr>
          <w:rFonts w:ascii="宋体" w:hAnsi="宋体" w:cs="宋体" w:hint="eastAsia"/>
          <w:sz w:val="24"/>
        </w:rPr>
        <w:t xml:space="preserve">   </w:t>
      </w:r>
    </w:p>
    <w:p w:rsidR="009A6F7A" w:rsidRDefault="00CE5166">
      <w:pPr>
        <w:ind w:firstLineChars="200" w:firstLine="420"/>
        <w:rPr>
          <w:rFonts w:ascii="宋体" w:eastAsia="宋体" w:hAnsi="宋体" w:cs="宋体"/>
        </w:rPr>
      </w:pPr>
      <w:r>
        <w:rPr>
          <w:rFonts w:ascii="宋体" w:eastAsia="宋体" w:hAnsi="宋体" w:cs="宋体" w:hint="eastAsia"/>
        </w:rPr>
        <w:t>1）</w:t>
      </w:r>
      <w:r w:rsidR="00706524">
        <w:rPr>
          <w:rFonts w:ascii="宋体" w:eastAsia="宋体" w:hAnsi="宋体" w:cs="宋体" w:hint="eastAsia"/>
        </w:rPr>
        <w:t>客户必须具备基本的计算机知识。</w:t>
      </w:r>
    </w:p>
    <w:p w:rsidR="009A6F7A" w:rsidRDefault="00CE5166">
      <w:pPr>
        <w:ind w:firstLineChars="200" w:firstLine="420"/>
        <w:rPr>
          <w:rFonts w:ascii="宋体" w:eastAsia="宋体" w:hAnsi="宋体" w:cs="宋体"/>
        </w:rPr>
      </w:pPr>
      <w:r>
        <w:rPr>
          <w:rFonts w:ascii="宋体" w:eastAsia="宋体" w:hAnsi="宋体" w:cs="宋体" w:hint="eastAsia"/>
        </w:rPr>
        <w:t>2）</w:t>
      </w:r>
      <w:r w:rsidR="00706524">
        <w:rPr>
          <w:rFonts w:ascii="宋体" w:eastAsia="宋体" w:hAnsi="宋体" w:cs="宋体" w:hint="eastAsia"/>
        </w:rPr>
        <w:t>管理员必须经过一定的培训。</w:t>
      </w:r>
    </w:p>
    <w:p w:rsidR="009A6F7A" w:rsidRDefault="009A6F7A">
      <w:pPr>
        <w:spacing w:line="360" w:lineRule="auto"/>
        <w:rPr>
          <w:rFonts w:ascii="宋体" w:hAnsi="宋体" w:cs="宋体"/>
          <w:sz w:val="24"/>
        </w:rPr>
      </w:pPr>
    </w:p>
    <w:p w:rsidR="009A6F7A" w:rsidRDefault="009A6F7A">
      <w:pPr>
        <w:rPr>
          <w:rFonts w:ascii="宋体" w:eastAsia="宋体" w:hAnsi="宋体" w:cs="宋体"/>
        </w:rPr>
      </w:pPr>
    </w:p>
    <w:p w:rsidR="00CE5166" w:rsidRDefault="00CE5166" w:rsidP="00807C56">
      <w:pPr>
        <w:overflowPunct w:val="0"/>
        <w:ind w:left="420" w:firstLine="420"/>
      </w:pPr>
      <w:r>
        <w:rPr>
          <w:rFonts w:ascii="宋体" w:eastAsia="宋体" w:hAnsi="宋体" w:cs="宋体"/>
          <w:sz w:val="28"/>
          <w:szCs w:val="28"/>
        </w:rPr>
        <w:t>3 系统特征</w:t>
      </w:r>
    </w:p>
    <w:p w:rsidR="00CE5166" w:rsidRDefault="00CE5166" w:rsidP="00807C56">
      <w:pPr>
        <w:overflowPunct w:val="0"/>
        <w:ind w:left="420" w:firstLine="420"/>
      </w:pPr>
      <w:r>
        <w:rPr>
          <w:rFonts w:ascii="宋体" w:eastAsia="宋体" w:hAnsi="宋体" w:cs="宋体"/>
          <w:sz w:val="24"/>
        </w:rPr>
        <w:t>3.1 获取药方/药单</w:t>
      </w:r>
    </w:p>
    <w:p w:rsidR="00CE5166" w:rsidRDefault="00CE5166" w:rsidP="00CE5166">
      <w:pPr>
        <w:overflowPunct w:val="0"/>
        <w:ind w:firstLine="420"/>
      </w:pPr>
      <w:r>
        <w:rPr>
          <w:rFonts w:ascii="宋体" w:eastAsia="宋体" w:hAnsi="宋体" w:cs="宋体"/>
          <w:szCs w:val="21"/>
        </w:rPr>
        <w:t xml:space="preserve">    3.1.1 描述和优先级</w:t>
      </w:r>
    </w:p>
    <w:p w:rsidR="00CE5166" w:rsidRDefault="00CE5166" w:rsidP="00CE5166">
      <w:pPr>
        <w:overflowPunct w:val="0"/>
        <w:ind w:firstLine="420"/>
      </w:pPr>
      <w:r>
        <w:rPr>
          <w:rFonts w:ascii="宋体" w:eastAsia="宋体" w:hAnsi="宋体" w:cs="宋体"/>
        </w:rPr>
        <w:t xml:space="preserve">        门诊药方管理员或住院药方管理员登陆系统，身份得到验证之后，他们就可以获取药方，并且可以直接由连接在主机上的打印机打印出来</w:t>
      </w:r>
      <w:r w:rsidR="00DF7625">
        <w:rPr>
          <w:rFonts w:ascii="宋体" w:eastAsia="宋体" w:hAnsi="宋体" w:cs="宋体" w:hint="eastAsia"/>
        </w:rPr>
        <w:t>。</w:t>
      </w:r>
    </w:p>
    <w:p w:rsidR="00CE5166" w:rsidRDefault="00CE5166" w:rsidP="00CE5166">
      <w:pPr>
        <w:overflowPunct w:val="0"/>
        <w:ind w:firstLine="420"/>
      </w:pPr>
      <w:r>
        <w:rPr>
          <w:rFonts w:ascii="宋体" w:eastAsia="宋体" w:hAnsi="宋体" w:cs="宋体"/>
        </w:rPr>
        <w:t xml:space="preserve"> </w:t>
      </w:r>
    </w:p>
    <w:p w:rsidR="00CE5166" w:rsidRDefault="00CE5166" w:rsidP="00CE5166">
      <w:pPr>
        <w:overflowPunct w:val="0"/>
        <w:ind w:firstLine="420"/>
      </w:pPr>
      <w:r>
        <w:rPr>
          <w:rFonts w:ascii="宋体" w:eastAsia="宋体" w:hAnsi="宋体" w:cs="宋体"/>
        </w:rPr>
        <w:t xml:space="preserve">    3.2.2 刺激/响应序列</w:t>
      </w:r>
    </w:p>
    <w:p w:rsidR="00CE5166" w:rsidRDefault="00CE5166" w:rsidP="00CE5166">
      <w:pPr>
        <w:overflowPunct w:val="0"/>
        <w:ind w:firstLine="420"/>
      </w:pPr>
      <w:r>
        <w:rPr>
          <w:rFonts w:ascii="宋体" w:eastAsia="宋体" w:hAnsi="宋体" w:cs="宋体"/>
        </w:rPr>
        <w:t xml:space="preserve">        刺激：门诊药方管理员或住院药方管理员请求药方，可以是针对单个或多个病人。</w:t>
      </w:r>
    </w:p>
    <w:p w:rsidR="00CE5166" w:rsidRDefault="00CE5166" w:rsidP="00CE5166">
      <w:pPr>
        <w:overflowPunct w:val="0"/>
        <w:ind w:firstLine="420"/>
      </w:pPr>
      <w:r>
        <w:rPr>
          <w:rFonts w:ascii="宋体" w:eastAsia="宋体" w:hAnsi="宋体" w:cs="宋体"/>
        </w:rPr>
        <w:t xml:space="preserve">        响应：系统向门诊药方管理员或住院药方管理员咨询病人编号、确认付费方式、</w:t>
      </w:r>
      <w:proofErr w:type="gramStart"/>
      <w:r>
        <w:rPr>
          <w:rFonts w:ascii="宋体" w:eastAsia="宋体" w:hAnsi="宋体" w:cs="宋体"/>
        </w:rPr>
        <w:t>并若门诊</w:t>
      </w:r>
      <w:proofErr w:type="gramEnd"/>
      <w:r>
        <w:rPr>
          <w:rFonts w:ascii="宋体" w:eastAsia="宋体" w:hAnsi="宋体" w:cs="宋体"/>
        </w:rPr>
        <w:t>药方管理员或住院药方管理员写出其他说明后，进行说明的记录；</w:t>
      </w:r>
    </w:p>
    <w:p w:rsidR="00CE5166" w:rsidRDefault="00CE5166" w:rsidP="00CE5166">
      <w:pPr>
        <w:overflowPunct w:val="0"/>
        <w:ind w:firstLine="420"/>
        <w:rPr>
          <w:rFonts w:ascii="宋体" w:eastAsia="宋体" w:hAnsi="宋体" w:cs="宋体"/>
        </w:rPr>
      </w:pPr>
    </w:p>
    <w:p w:rsidR="00CE5166" w:rsidRDefault="00CE5166" w:rsidP="00CE5166">
      <w:pPr>
        <w:overflowPunct w:val="0"/>
        <w:ind w:firstLine="420"/>
      </w:pPr>
      <w:r>
        <w:rPr>
          <w:rFonts w:ascii="宋体" w:eastAsia="宋体" w:hAnsi="宋体" w:cs="宋体"/>
        </w:rPr>
        <w:t xml:space="preserve">    3.3.3 功能性需求</w:t>
      </w:r>
    </w:p>
    <w:tbl>
      <w:tblPr>
        <w:tblW w:w="7966"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4"/>
        <w:gridCol w:w="4262"/>
      </w:tblGrid>
      <w:tr w:rsidR="00CE5166" w:rsidTr="0089486E">
        <w:tc>
          <w:tcPr>
            <w:tcW w:w="3704" w:type="dxa"/>
            <w:shd w:val="clear" w:color="auto" w:fill="auto"/>
          </w:tcPr>
          <w:p w:rsidR="00CE5166" w:rsidRDefault="00CE5166" w:rsidP="00DC5CEF">
            <w:pPr>
              <w:overflowPunct w:val="0"/>
              <w:ind w:firstLine="420"/>
            </w:pPr>
            <w:r>
              <w:rPr>
                <w:rFonts w:ascii="宋体" w:eastAsia="宋体" w:hAnsi="宋体" w:cs="宋体"/>
                <w:sz w:val="24"/>
              </w:rPr>
              <w:t xml:space="preserve">          请求药方</w:t>
            </w:r>
          </w:p>
        </w:tc>
        <w:tc>
          <w:tcPr>
            <w:tcW w:w="4262" w:type="dxa"/>
            <w:shd w:val="clear" w:color="auto" w:fill="auto"/>
          </w:tcPr>
          <w:p w:rsidR="00CE5166" w:rsidRDefault="00CE5166" w:rsidP="00DF7625">
            <w:pPr>
              <w:overflowPunct w:val="0"/>
              <w:ind w:firstLine="420"/>
            </w:pPr>
            <w:r>
              <w:rPr>
                <w:rFonts w:ascii="宋体" w:eastAsia="宋体" w:hAnsi="宋体" w:cs="宋体"/>
                <w:sz w:val="24"/>
              </w:rPr>
              <w:t xml:space="preserve">  </w:t>
            </w:r>
            <w:r w:rsidR="00DF7625">
              <w:rPr>
                <w:rFonts w:ascii="宋体" w:eastAsia="宋体" w:hAnsi="宋体" w:cs="宋体"/>
                <w:sz w:val="24"/>
              </w:rPr>
              <w:t>系统将确认患者药方的</w:t>
            </w:r>
            <w:r>
              <w:rPr>
                <w:rFonts w:ascii="宋体" w:eastAsia="宋体" w:hAnsi="宋体" w:cs="宋体"/>
                <w:sz w:val="24"/>
              </w:rPr>
              <w:t>情况。</w:t>
            </w:r>
          </w:p>
        </w:tc>
      </w:tr>
      <w:tr w:rsidR="00CE5166" w:rsidTr="0089486E">
        <w:tc>
          <w:tcPr>
            <w:tcW w:w="3704" w:type="dxa"/>
            <w:shd w:val="clear" w:color="auto" w:fill="auto"/>
          </w:tcPr>
          <w:p w:rsidR="00CE5166" w:rsidRDefault="00CE5166" w:rsidP="00DC5CEF">
            <w:pPr>
              <w:overflowPunct w:val="0"/>
              <w:ind w:firstLine="420"/>
            </w:pPr>
            <w:r>
              <w:rPr>
                <w:rFonts w:ascii="宋体" w:eastAsia="宋体" w:hAnsi="宋体" w:cs="宋体"/>
                <w:sz w:val="24"/>
              </w:rPr>
              <w:t xml:space="preserve">        请求药方未成功 </w:t>
            </w:r>
          </w:p>
        </w:tc>
        <w:tc>
          <w:tcPr>
            <w:tcW w:w="4262" w:type="dxa"/>
            <w:shd w:val="clear" w:color="auto" w:fill="auto"/>
          </w:tcPr>
          <w:p w:rsidR="00CE5166" w:rsidRDefault="00CE5166" w:rsidP="00DF7625">
            <w:pPr>
              <w:overflowPunct w:val="0"/>
              <w:ind w:firstLine="420"/>
            </w:pPr>
            <w:r>
              <w:rPr>
                <w:rFonts w:ascii="宋体" w:eastAsia="宋体" w:hAnsi="宋体" w:cs="宋体"/>
                <w:sz w:val="24"/>
              </w:rPr>
              <w:t>系统将为患者提供一些付费的方案。</w:t>
            </w:r>
          </w:p>
        </w:tc>
      </w:tr>
    </w:tbl>
    <w:p w:rsidR="00CE5166" w:rsidRDefault="00CE5166" w:rsidP="00CE5166">
      <w:pPr>
        <w:overflowPunct w:val="0"/>
        <w:ind w:firstLine="420"/>
        <w:rPr>
          <w:rFonts w:ascii="宋体" w:eastAsia="宋体" w:hAnsi="宋体" w:cs="宋体"/>
        </w:rPr>
      </w:pPr>
    </w:p>
    <w:p w:rsidR="00CE5166" w:rsidRDefault="00CE5166" w:rsidP="00807C56">
      <w:pPr>
        <w:overflowPunct w:val="0"/>
        <w:ind w:left="420" w:firstLine="420"/>
      </w:pPr>
      <w:r>
        <w:rPr>
          <w:rFonts w:ascii="宋体" w:eastAsia="宋体" w:hAnsi="宋体" w:cs="宋体"/>
          <w:sz w:val="24"/>
          <w:szCs w:val="32"/>
        </w:rPr>
        <w:t xml:space="preserve">3.2 </w:t>
      </w:r>
      <w:r>
        <w:rPr>
          <w:rFonts w:ascii="宋体" w:eastAsia="宋体" w:hAnsi="宋体" w:cs="宋体"/>
          <w:sz w:val="24"/>
        </w:rPr>
        <w:t>创建、更改、删除、查看药方/药单</w:t>
      </w:r>
    </w:p>
    <w:p w:rsidR="00CE5166" w:rsidRDefault="00CE5166" w:rsidP="00CE5166">
      <w:pPr>
        <w:overflowPunct w:val="0"/>
        <w:ind w:firstLine="420"/>
      </w:pPr>
      <w:r>
        <w:rPr>
          <w:rFonts w:ascii="宋体" w:eastAsia="宋体" w:hAnsi="宋体" w:cs="宋体"/>
          <w:sz w:val="24"/>
        </w:rPr>
        <w:t xml:space="preserve">    3.2.1 </w:t>
      </w:r>
      <w:r>
        <w:rPr>
          <w:rFonts w:ascii="宋体" w:eastAsia="宋体" w:hAnsi="宋体" w:cs="宋体"/>
          <w:szCs w:val="21"/>
        </w:rPr>
        <w:t>描述和优先级</w:t>
      </w:r>
    </w:p>
    <w:p w:rsidR="00CE5166" w:rsidRDefault="00CE5166" w:rsidP="00DF7625">
      <w:pPr>
        <w:overflowPunct w:val="0"/>
        <w:ind w:firstLine="420"/>
      </w:pPr>
      <w:r>
        <w:rPr>
          <w:rFonts w:ascii="宋体" w:eastAsia="宋体" w:hAnsi="宋体" w:cs="宋体"/>
          <w:szCs w:val="21"/>
        </w:rPr>
        <w:t xml:space="preserve">        医生或患者</w:t>
      </w:r>
      <w:r>
        <w:rPr>
          <w:rFonts w:ascii="宋体" w:eastAsia="宋体" w:hAnsi="宋体" w:cs="宋体"/>
        </w:rPr>
        <w:t>登陆系统，身份得到验证之后，他们就可以</w:t>
      </w:r>
      <w:r>
        <w:rPr>
          <w:rFonts w:ascii="宋体" w:eastAsia="宋体" w:hAnsi="宋体" w:cs="宋体"/>
          <w:sz w:val="24"/>
        </w:rPr>
        <w:t>创建、浏览、修改、删除药方。</w:t>
      </w:r>
    </w:p>
    <w:p w:rsidR="00CE5166" w:rsidRDefault="00CE5166" w:rsidP="00CE5166">
      <w:pPr>
        <w:overflowPunct w:val="0"/>
        <w:ind w:firstLine="420"/>
        <w:rPr>
          <w:rFonts w:ascii="宋体" w:eastAsia="宋体" w:hAnsi="宋体" w:cs="宋体"/>
        </w:rPr>
      </w:pPr>
    </w:p>
    <w:p w:rsidR="00CE5166" w:rsidRDefault="00CE5166" w:rsidP="00CE5166">
      <w:pPr>
        <w:overflowPunct w:val="0"/>
        <w:ind w:firstLine="420"/>
      </w:pPr>
      <w:r>
        <w:rPr>
          <w:rFonts w:ascii="宋体" w:eastAsia="宋体" w:hAnsi="宋体" w:cs="宋体"/>
        </w:rPr>
        <w:t xml:space="preserve">    3.2.2 刺激/响应序列</w:t>
      </w:r>
    </w:p>
    <w:p w:rsidR="00CE5166" w:rsidRDefault="00CE5166" w:rsidP="00CE5166">
      <w:pPr>
        <w:overflowPunct w:val="0"/>
        <w:ind w:firstLine="420"/>
      </w:pPr>
      <w:r>
        <w:rPr>
          <w:rFonts w:ascii="宋体" w:eastAsia="宋体" w:hAnsi="宋体" w:cs="宋体"/>
          <w:sz w:val="24"/>
        </w:rPr>
        <w:t xml:space="preserve">       刺激：</w:t>
      </w:r>
      <w:r>
        <w:rPr>
          <w:rFonts w:ascii="宋体" w:eastAsia="宋体" w:hAnsi="宋体" w:cs="宋体"/>
          <w:szCs w:val="21"/>
        </w:rPr>
        <w:t>医生</w:t>
      </w:r>
      <w:r>
        <w:rPr>
          <w:rFonts w:ascii="宋体" w:eastAsia="宋体" w:hAnsi="宋体" w:cs="宋体"/>
          <w:sz w:val="24"/>
        </w:rPr>
        <w:t>请求对某一个患者，或患者本人浏览订单。</w:t>
      </w:r>
    </w:p>
    <w:p w:rsidR="00CE5166" w:rsidRDefault="00CE5166" w:rsidP="00CE5166">
      <w:pPr>
        <w:overflowPunct w:val="0"/>
        <w:ind w:firstLine="420"/>
      </w:pPr>
      <w:r>
        <w:rPr>
          <w:rFonts w:ascii="宋体" w:eastAsia="宋体" w:hAnsi="宋体" w:cs="宋体"/>
          <w:sz w:val="24"/>
        </w:rPr>
        <w:t xml:space="preserve">       响应：系统允许</w:t>
      </w:r>
      <w:r>
        <w:rPr>
          <w:rFonts w:ascii="宋体" w:eastAsia="宋体" w:hAnsi="宋体" w:cs="宋体"/>
          <w:szCs w:val="21"/>
        </w:rPr>
        <w:t>医生</w:t>
      </w:r>
      <w:r>
        <w:rPr>
          <w:rFonts w:ascii="宋体" w:eastAsia="宋体" w:hAnsi="宋体" w:cs="宋体"/>
          <w:sz w:val="24"/>
        </w:rPr>
        <w:t>浏览订单。</w:t>
      </w:r>
    </w:p>
    <w:p w:rsidR="00CE5166" w:rsidRDefault="00CE5166" w:rsidP="00CE5166">
      <w:pPr>
        <w:overflowPunct w:val="0"/>
        <w:ind w:firstLine="420"/>
        <w:rPr>
          <w:rFonts w:ascii="宋体" w:eastAsia="宋体" w:hAnsi="宋体" w:cs="宋体"/>
        </w:rPr>
      </w:pPr>
    </w:p>
    <w:p w:rsidR="00CE5166" w:rsidRDefault="00CE5166" w:rsidP="00CE5166">
      <w:pPr>
        <w:overflowPunct w:val="0"/>
        <w:ind w:firstLine="420"/>
      </w:pPr>
      <w:r>
        <w:rPr>
          <w:rFonts w:ascii="宋体" w:eastAsia="宋体" w:hAnsi="宋体" w:cs="宋体"/>
          <w:sz w:val="24"/>
        </w:rPr>
        <w:t xml:space="preserve">       刺激：</w:t>
      </w:r>
      <w:r>
        <w:rPr>
          <w:rFonts w:ascii="宋体" w:eastAsia="宋体" w:hAnsi="宋体" w:cs="宋体"/>
          <w:szCs w:val="21"/>
        </w:rPr>
        <w:t>医生</w:t>
      </w:r>
      <w:r>
        <w:rPr>
          <w:rFonts w:ascii="宋体" w:eastAsia="宋体" w:hAnsi="宋体" w:cs="宋体"/>
          <w:sz w:val="24"/>
        </w:rPr>
        <w:t>请求对某一个患者修改订单。</w:t>
      </w:r>
    </w:p>
    <w:p w:rsidR="00CE5166" w:rsidRDefault="00CE5166" w:rsidP="00CE5166">
      <w:pPr>
        <w:overflowPunct w:val="0"/>
        <w:ind w:firstLine="420"/>
      </w:pPr>
      <w:r>
        <w:rPr>
          <w:rFonts w:ascii="宋体" w:eastAsia="宋体" w:hAnsi="宋体" w:cs="宋体"/>
          <w:sz w:val="24"/>
        </w:rPr>
        <w:t xml:space="preserve">       响应：如果有“未取药”的药方，则系统允许</w:t>
      </w:r>
      <w:r>
        <w:rPr>
          <w:rFonts w:ascii="宋体" w:eastAsia="宋体" w:hAnsi="宋体" w:cs="宋体"/>
          <w:szCs w:val="21"/>
        </w:rPr>
        <w:t>医生</w:t>
      </w:r>
      <w:r>
        <w:rPr>
          <w:rFonts w:ascii="宋体" w:eastAsia="宋体" w:hAnsi="宋体" w:cs="宋体"/>
          <w:sz w:val="24"/>
        </w:rPr>
        <w:t>修改订单。如果药</w:t>
      </w:r>
      <w:r>
        <w:rPr>
          <w:rFonts w:ascii="宋体" w:eastAsia="宋体" w:hAnsi="宋体" w:cs="宋体"/>
          <w:sz w:val="24"/>
        </w:rPr>
        <w:lastRenderedPageBreak/>
        <w:t>方状态为“已取药”，则系统不允许</w:t>
      </w:r>
      <w:r>
        <w:rPr>
          <w:rFonts w:ascii="宋体" w:eastAsia="宋体" w:hAnsi="宋体" w:cs="宋体"/>
          <w:szCs w:val="21"/>
        </w:rPr>
        <w:t>医生</w:t>
      </w:r>
      <w:r>
        <w:rPr>
          <w:rFonts w:ascii="宋体" w:eastAsia="宋体" w:hAnsi="宋体" w:cs="宋体"/>
          <w:sz w:val="24"/>
        </w:rPr>
        <w:t>修改订单。</w:t>
      </w:r>
    </w:p>
    <w:p w:rsidR="00CE5166" w:rsidRDefault="00CE5166" w:rsidP="00CE5166">
      <w:pPr>
        <w:overflowPunct w:val="0"/>
        <w:ind w:firstLine="420"/>
      </w:pPr>
      <w:r>
        <w:rPr>
          <w:rFonts w:ascii="宋体" w:eastAsia="宋体" w:hAnsi="宋体" w:cs="宋体"/>
        </w:rPr>
        <w:t xml:space="preserve">    </w:t>
      </w:r>
    </w:p>
    <w:p w:rsidR="00CE5166" w:rsidRDefault="00CE5166" w:rsidP="00CE5166">
      <w:pPr>
        <w:overflowPunct w:val="0"/>
        <w:ind w:firstLine="420"/>
      </w:pPr>
      <w:r>
        <w:rPr>
          <w:rFonts w:ascii="宋体" w:eastAsia="宋体" w:hAnsi="宋体" w:cs="宋体"/>
        </w:rPr>
        <w:t xml:space="preserve">    3.3.3 功能性需求</w:t>
      </w:r>
    </w:p>
    <w:tbl>
      <w:tblPr>
        <w:tblW w:w="8014"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4"/>
        <w:gridCol w:w="4310"/>
      </w:tblGrid>
      <w:tr w:rsidR="00CE5166" w:rsidTr="00CE5166">
        <w:tc>
          <w:tcPr>
            <w:tcW w:w="3704" w:type="dxa"/>
            <w:shd w:val="clear" w:color="auto" w:fill="auto"/>
          </w:tcPr>
          <w:p w:rsidR="00CE5166" w:rsidRDefault="00CE5166" w:rsidP="00DC5CEF">
            <w:pPr>
              <w:overflowPunct w:val="0"/>
              <w:ind w:firstLine="420"/>
            </w:pPr>
            <w:r>
              <w:rPr>
                <w:rFonts w:ascii="宋体" w:eastAsia="宋体" w:hAnsi="宋体" w:cs="宋体"/>
                <w:sz w:val="24"/>
              </w:rPr>
              <w:t xml:space="preserve">           医生创建药方</w:t>
            </w:r>
          </w:p>
        </w:tc>
        <w:tc>
          <w:tcPr>
            <w:tcW w:w="4310" w:type="dxa"/>
            <w:shd w:val="clear" w:color="auto" w:fill="auto"/>
          </w:tcPr>
          <w:p w:rsidR="00CE5166" w:rsidRDefault="00CE5166" w:rsidP="00DF7625">
            <w:pPr>
              <w:overflowPunct w:val="0"/>
              <w:ind w:firstLine="420"/>
            </w:pPr>
            <w:r>
              <w:rPr>
                <w:rFonts w:ascii="宋体" w:eastAsia="宋体" w:hAnsi="宋体" w:cs="宋体"/>
                <w:sz w:val="24"/>
              </w:rPr>
              <w:t xml:space="preserve">  医生将正式创建并添加至系统中。</w:t>
            </w:r>
          </w:p>
        </w:tc>
      </w:tr>
      <w:tr w:rsidR="00CE5166" w:rsidTr="00CE5166">
        <w:tc>
          <w:tcPr>
            <w:tcW w:w="3704" w:type="dxa"/>
            <w:shd w:val="clear" w:color="auto" w:fill="auto"/>
          </w:tcPr>
          <w:p w:rsidR="00CE5166" w:rsidRDefault="00CE5166" w:rsidP="00DC5CEF">
            <w:pPr>
              <w:overflowPunct w:val="0"/>
              <w:ind w:firstLine="420"/>
            </w:pPr>
            <w:r>
              <w:rPr>
                <w:rFonts w:ascii="宋体" w:eastAsia="宋体" w:hAnsi="宋体" w:cs="宋体"/>
                <w:sz w:val="24"/>
              </w:rPr>
              <w:t xml:space="preserve">           医生浏览订单</w:t>
            </w:r>
          </w:p>
        </w:tc>
        <w:tc>
          <w:tcPr>
            <w:tcW w:w="4310" w:type="dxa"/>
            <w:shd w:val="clear" w:color="auto" w:fill="auto"/>
          </w:tcPr>
          <w:p w:rsidR="00CE5166" w:rsidRDefault="00CE5166" w:rsidP="00DC5CEF">
            <w:pPr>
              <w:overflowPunct w:val="0"/>
              <w:ind w:firstLine="420"/>
            </w:pPr>
            <w:r>
              <w:rPr>
                <w:rFonts w:ascii="宋体" w:eastAsia="宋体" w:hAnsi="宋体" w:cs="宋体"/>
                <w:sz w:val="24"/>
              </w:rPr>
              <w:t xml:space="preserve">  登陆到系统的医生可以通过该系统浏览药单。</w:t>
            </w:r>
          </w:p>
        </w:tc>
      </w:tr>
      <w:tr w:rsidR="00CE5166" w:rsidTr="00CE5166">
        <w:tc>
          <w:tcPr>
            <w:tcW w:w="3704" w:type="dxa"/>
            <w:shd w:val="clear" w:color="auto" w:fill="auto"/>
          </w:tcPr>
          <w:p w:rsidR="00CE5166" w:rsidRDefault="00CE5166" w:rsidP="00DC5CEF">
            <w:pPr>
              <w:overflowPunct w:val="0"/>
              <w:ind w:firstLine="420"/>
            </w:pPr>
            <w:r>
              <w:rPr>
                <w:rFonts w:ascii="宋体" w:eastAsia="宋体" w:hAnsi="宋体" w:cs="宋体"/>
                <w:sz w:val="24"/>
              </w:rPr>
              <w:t xml:space="preserve">      医生浏览订单未成功 </w:t>
            </w:r>
          </w:p>
        </w:tc>
        <w:tc>
          <w:tcPr>
            <w:tcW w:w="4310" w:type="dxa"/>
            <w:shd w:val="clear" w:color="auto" w:fill="auto"/>
          </w:tcPr>
          <w:p w:rsidR="00CE5166" w:rsidRDefault="00CE5166" w:rsidP="00DC5CEF">
            <w:pPr>
              <w:overflowPunct w:val="0"/>
              <w:ind w:firstLine="420"/>
            </w:pPr>
            <w:r>
              <w:rPr>
                <w:rFonts w:ascii="宋体" w:eastAsia="宋体" w:hAnsi="宋体" w:cs="宋体"/>
                <w:sz w:val="24"/>
              </w:rPr>
              <w:t xml:space="preserve">  如果患者没有订单，那么系统将通知没有可以浏览的药单。</w:t>
            </w:r>
          </w:p>
        </w:tc>
      </w:tr>
      <w:tr w:rsidR="00CE5166" w:rsidTr="00CE5166">
        <w:tc>
          <w:tcPr>
            <w:tcW w:w="3704" w:type="dxa"/>
            <w:shd w:val="clear" w:color="auto" w:fill="auto"/>
          </w:tcPr>
          <w:p w:rsidR="00CE5166" w:rsidRDefault="00CE5166" w:rsidP="00DC5CEF">
            <w:pPr>
              <w:overflowPunct w:val="0"/>
              <w:ind w:firstLine="420"/>
            </w:pPr>
            <w:r>
              <w:rPr>
                <w:rFonts w:ascii="宋体" w:eastAsia="宋体" w:hAnsi="宋体" w:cs="宋体"/>
                <w:sz w:val="24"/>
              </w:rPr>
              <w:t xml:space="preserve">      医生浏览订单的时间 </w:t>
            </w:r>
          </w:p>
        </w:tc>
        <w:tc>
          <w:tcPr>
            <w:tcW w:w="4310" w:type="dxa"/>
            <w:shd w:val="clear" w:color="auto" w:fill="auto"/>
          </w:tcPr>
          <w:p w:rsidR="00CE5166" w:rsidRDefault="00CE5166" w:rsidP="00DC5CEF">
            <w:pPr>
              <w:overflowPunct w:val="0"/>
              <w:ind w:firstLine="420"/>
            </w:pPr>
            <w:r>
              <w:rPr>
                <w:rFonts w:ascii="宋体" w:eastAsia="宋体" w:hAnsi="宋体" w:cs="宋体"/>
                <w:sz w:val="24"/>
              </w:rPr>
              <w:t xml:space="preserve">  系统将自动记录医生浏览订单的时间。</w:t>
            </w:r>
          </w:p>
        </w:tc>
      </w:tr>
      <w:tr w:rsidR="00CE5166" w:rsidTr="00CE5166">
        <w:tc>
          <w:tcPr>
            <w:tcW w:w="3704" w:type="dxa"/>
            <w:shd w:val="clear" w:color="auto" w:fill="auto"/>
          </w:tcPr>
          <w:p w:rsidR="00CE5166" w:rsidRDefault="00CE5166" w:rsidP="00DC5CEF">
            <w:pPr>
              <w:overflowPunct w:val="0"/>
              <w:ind w:firstLine="420"/>
            </w:pPr>
            <w:r>
              <w:rPr>
                <w:rFonts w:ascii="宋体" w:eastAsia="宋体" w:hAnsi="宋体" w:cs="宋体"/>
                <w:sz w:val="24"/>
              </w:rPr>
              <w:t xml:space="preserve">          医生修改订单</w:t>
            </w:r>
          </w:p>
        </w:tc>
        <w:tc>
          <w:tcPr>
            <w:tcW w:w="4310" w:type="dxa"/>
            <w:shd w:val="clear" w:color="auto" w:fill="auto"/>
          </w:tcPr>
          <w:p w:rsidR="00CE5166" w:rsidRDefault="00CE5166" w:rsidP="00DC5CEF">
            <w:pPr>
              <w:overflowPunct w:val="0"/>
              <w:ind w:firstLine="420"/>
            </w:pPr>
            <w:r>
              <w:rPr>
                <w:rFonts w:ascii="宋体" w:eastAsia="宋体" w:hAnsi="宋体" w:cs="宋体"/>
                <w:sz w:val="24"/>
              </w:rPr>
              <w:t xml:space="preserve">  登陆到本系统的医生可以通过该系统修改“已接受”的订单。</w:t>
            </w:r>
          </w:p>
        </w:tc>
      </w:tr>
    </w:tbl>
    <w:p w:rsidR="00CE5166" w:rsidRDefault="00CE5166" w:rsidP="00CE5166">
      <w:pPr>
        <w:overflowPunct w:val="0"/>
        <w:ind w:firstLine="420"/>
        <w:rPr>
          <w:rFonts w:ascii="宋体" w:eastAsia="宋体" w:hAnsi="宋体" w:cs="宋体"/>
        </w:rPr>
      </w:pPr>
    </w:p>
    <w:p w:rsidR="00CE5166" w:rsidRDefault="00CE5166" w:rsidP="00CE5166">
      <w:pPr>
        <w:overflowPunct w:val="0"/>
        <w:ind w:firstLine="420"/>
        <w:rPr>
          <w:rFonts w:ascii="宋体" w:eastAsia="宋体" w:hAnsi="宋体" w:cs="宋体"/>
          <w:szCs w:val="21"/>
        </w:rPr>
      </w:pPr>
    </w:p>
    <w:p w:rsidR="00CE5166" w:rsidRDefault="00CE5166" w:rsidP="00807C56">
      <w:pPr>
        <w:overflowPunct w:val="0"/>
        <w:ind w:left="840" w:firstLine="420"/>
      </w:pPr>
      <w:r>
        <w:rPr>
          <w:rFonts w:ascii="宋体" w:eastAsia="宋体" w:hAnsi="宋体" w:cs="宋体"/>
          <w:sz w:val="28"/>
          <w:szCs w:val="28"/>
        </w:rPr>
        <w:t>4 外部接口需求</w:t>
      </w:r>
    </w:p>
    <w:p w:rsidR="00CE5166" w:rsidRDefault="00CE5166" w:rsidP="00807C56">
      <w:pPr>
        <w:overflowPunct w:val="0"/>
        <w:ind w:left="840" w:firstLine="420"/>
      </w:pPr>
      <w:r>
        <w:rPr>
          <w:rFonts w:ascii="宋体" w:eastAsia="宋体" w:hAnsi="宋体" w:cs="宋体"/>
          <w:sz w:val="24"/>
        </w:rPr>
        <w:t>4.1 用户界面</w:t>
      </w:r>
    </w:p>
    <w:p w:rsidR="00CE5166" w:rsidRDefault="00CE5166" w:rsidP="00807C56">
      <w:pPr>
        <w:overflowPunct w:val="0"/>
        <w:ind w:left="840" w:firstLine="420"/>
      </w:pPr>
      <w:r>
        <w:rPr>
          <w:rFonts w:ascii="宋体" w:eastAsia="宋体" w:hAnsi="宋体" w:cs="宋体"/>
          <w:szCs w:val="21"/>
        </w:rPr>
        <w:t xml:space="preserve">4.1.1设计风格 </w:t>
      </w:r>
    </w:p>
    <w:p w:rsidR="00CE5166" w:rsidRDefault="00CE5166" w:rsidP="00CE5166">
      <w:pPr>
        <w:overflowPunct w:val="0"/>
        <w:ind w:firstLine="420"/>
      </w:pPr>
      <w:r>
        <w:rPr>
          <w:rFonts w:ascii="宋体" w:eastAsia="宋体" w:hAnsi="宋体" w:cs="宋体"/>
          <w:szCs w:val="21"/>
        </w:rPr>
        <w:t xml:space="preserve">    “药品管理系统”的屏幕界面本系统坚持图形用户界面（GUI）设计原则，界面</w:t>
      </w:r>
      <w:proofErr w:type="gramStart"/>
      <w:r>
        <w:rPr>
          <w:rFonts w:ascii="宋体" w:eastAsia="宋体" w:hAnsi="宋体" w:cs="宋体"/>
          <w:szCs w:val="21"/>
        </w:rPr>
        <w:t>直址对</w:t>
      </w:r>
      <w:proofErr w:type="gramEnd"/>
      <w:r>
        <w:rPr>
          <w:rFonts w:ascii="宋体" w:eastAsia="宋体" w:hAnsi="宋体" w:cs="宋体"/>
          <w:szCs w:val="21"/>
        </w:rPr>
        <w:t>用户透明：用户接触软件后对界面上对应的功能一目了然、不需要多少培训就可以方便使用本应用系统。界面设计员应该明白软件中用户是所有处理的核心，不应该有应用程序来决定处理过程，所以用户界面应当由用户来控制应用如何工作、如何响应，而不是由开发者按自己的意愿把作流程强加给用户。产品系列的风格以简约为主不要过于冗余的按键。</w:t>
      </w:r>
    </w:p>
    <w:p w:rsidR="00CE5166" w:rsidRDefault="00CE5166" w:rsidP="00CE5166">
      <w:pPr>
        <w:overflowPunct w:val="0"/>
        <w:ind w:firstLine="420"/>
        <w:rPr>
          <w:rFonts w:ascii="宋体" w:eastAsia="宋体" w:hAnsi="宋体" w:cs="宋体"/>
          <w:szCs w:val="21"/>
        </w:rPr>
      </w:pPr>
    </w:p>
    <w:p w:rsidR="00CE5166" w:rsidRDefault="00CE5166" w:rsidP="00CE5166">
      <w:pPr>
        <w:overflowPunct w:val="0"/>
        <w:ind w:firstLine="420"/>
      </w:pPr>
      <w:r>
        <w:rPr>
          <w:rFonts w:ascii="宋体" w:eastAsia="宋体" w:hAnsi="宋体" w:cs="宋体"/>
          <w:szCs w:val="21"/>
        </w:rPr>
        <w:t xml:space="preserve">4.1.2局限因素 </w:t>
      </w:r>
    </w:p>
    <w:p w:rsidR="00CE5166" w:rsidRDefault="00CE5166" w:rsidP="00CE5166">
      <w:pPr>
        <w:overflowPunct w:val="0"/>
        <w:ind w:firstLine="420"/>
      </w:pPr>
      <w:r>
        <w:rPr>
          <w:rFonts w:ascii="宋体" w:eastAsia="宋体" w:hAnsi="宋体" w:cs="宋体"/>
          <w:szCs w:val="21"/>
        </w:rPr>
        <w:t xml:space="preserve">    用户多数是主机用户且有可能出现屏幕分辨率大小不一样的情况，所以屏幕布局要考虑到屏幕的局限性，并考虑主机的性能。</w:t>
      </w:r>
    </w:p>
    <w:p w:rsidR="00CE5166" w:rsidRDefault="00CE5166" w:rsidP="00CE5166">
      <w:pPr>
        <w:overflowPunct w:val="0"/>
        <w:ind w:firstLine="420"/>
        <w:rPr>
          <w:rFonts w:ascii="宋体" w:eastAsia="宋体" w:hAnsi="宋体" w:cs="宋体"/>
          <w:szCs w:val="21"/>
        </w:rPr>
      </w:pPr>
    </w:p>
    <w:p w:rsidR="00CE5166" w:rsidRDefault="00CE5166" w:rsidP="00807C56">
      <w:pPr>
        <w:overflowPunct w:val="0"/>
        <w:ind w:left="420"/>
      </w:pPr>
      <w:r>
        <w:rPr>
          <w:rFonts w:ascii="宋体" w:eastAsia="宋体" w:hAnsi="宋体" w:cs="宋体"/>
          <w:szCs w:val="21"/>
        </w:rPr>
        <w:t xml:space="preserve">4.1.3快捷键 </w:t>
      </w:r>
    </w:p>
    <w:p w:rsidR="00CE5166" w:rsidRDefault="00CE5166" w:rsidP="00CE5166">
      <w:pPr>
        <w:overflowPunct w:val="0"/>
        <w:ind w:firstLine="420"/>
      </w:pPr>
      <w:r>
        <w:rPr>
          <w:rFonts w:ascii="宋体" w:eastAsia="宋体" w:hAnsi="宋体" w:cs="宋体"/>
          <w:szCs w:val="21"/>
        </w:rPr>
        <w:t xml:space="preserve">    无需快捷键。</w:t>
      </w:r>
    </w:p>
    <w:p w:rsidR="00CE5166" w:rsidRDefault="00CE5166" w:rsidP="00CE5166">
      <w:pPr>
        <w:overflowPunct w:val="0"/>
        <w:ind w:firstLine="420"/>
        <w:rPr>
          <w:rFonts w:ascii="宋体" w:eastAsia="宋体" w:hAnsi="宋体" w:cs="宋体"/>
          <w:szCs w:val="21"/>
        </w:rPr>
      </w:pPr>
    </w:p>
    <w:p w:rsidR="00CE5166" w:rsidRDefault="00CE5166" w:rsidP="00CE5166">
      <w:pPr>
        <w:overflowPunct w:val="0"/>
        <w:ind w:firstLine="420"/>
      </w:pPr>
      <w:r>
        <w:rPr>
          <w:rFonts w:ascii="宋体" w:eastAsia="宋体" w:hAnsi="宋体" w:cs="宋体"/>
          <w:szCs w:val="21"/>
        </w:rPr>
        <w:t xml:space="preserve">4.1.4系统操作 </w:t>
      </w:r>
    </w:p>
    <w:p w:rsidR="00CE5166" w:rsidRDefault="00CE5166" w:rsidP="00CE5166">
      <w:pPr>
        <w:overflowPunct w:val="0"/>
        <w:ind w:firstLine="420"/>
      </w:pPr>
      <w:r>
        <w:rPr>
          <w:rFonts w:ascii="宋体" w:eastAsia="宋体" w:hAnsi="宋体" w:cs="宋体"/>
          <w:szCs w:val="21"/>
        </w:rPr>
        <w:t xml:space="preserve">    对系统的操作不仅可以使用键盘输入和触控完成，对有障碍的用户还可以通过语音完成。</w:t>
      </w:r>
    </w:p>
    <w:p w:rsidR="00CE5166" w:rsidRDefault="00CE5166" w:rsidP="00CE5166">
      <w:pPr>
        <w:overflowPunct w:val="0"/>
        <w:ind w:firstLine="420"/>
        <w:rPr>
          <w:rFonts w:ascii="宋体" w:eastAsia="宋体" w:hAnsi="宋体" w:cs="宋体"/>
          <w:szCs w:val="21"/>
        </w:rPr>
      </w:pPr>
    </w:p>
    <w:p w:rsidR="00CE5166" w:rsidRDefault="00CE5166" w:rsidP="00CE5166">
      <w:pPr>
        <w:overflowPunct w:val="0"/>
        <w:ind w:firstLine="420"/>
      </w:pPr>
      <w:r>
        <w:rPr>
          <w:rFonts w:ascii="宋体" w:eastAsia="宋体" w:hAnsi="宋体" w:cs="宋体"/>
          <w:sz w:val="24"/>
        </w:rPr>
        <w:t>4.2 硬件接口</w:t>
      </w:r>
    </w:p>
    <w:p w:rsidR="00CE5166" w:rsidRDefault="00CE5166" w:rsidP="00CE5166">
      <w:pPr>
        <w:overflowPunct w:val="0"/>
        <w:ind w:firstLine="420"/>
      </w:pPr>
      <w:r>
        <w:rPr>
          <w:rFonts w:ascii="宋体" w:eastAsia="宋体" w:hAnsi="宋体" w:cs="宋体"/>
          <w:szCs w:val="21"/>
        </w:rPr>
        <w:tab/>
        <w:t>各主机应当提供与打印机的硬件接口。</w:t>
      </w:r>
    </w:p>
    <w:p w:rsidR="00CE5166" w:rsidRDefault="00CE5166" w:rsidP="00CE5166">
      <w:pPr>
        <w:overflowPunct w:val="0"/>
        <w:ind w:firstLine="420"/>
        <w:rPr>
          <w:rFonts w:ascii="宋体" w:eastAsia="宋体" w:hAnsi="宋体" w:cs="宋体"/>
          <w:szCs w:val="21"/>
        </w:rPr>
      </w:pPr>
    </w:p>
    <w:p w:rsidR="00CE5166" w:rsidRDefault="00CE5166" w:rsidP="00807C56">
      <w:pPr>
        <w:overflowPunct w:val="0"/>
        <w:ind w:left="420" w:firstLine="420"/>
      </w:pPr>
      <w:r>
        <w:rPr>
          <w:rFonts w:ascii="宋体" w:eastAsia="宋体" w:hAnsi="宋体" w:cs="宋体"/>
          <w:sz w:val="24"/>
        </w:rPr>
        <w:t>4.3 软件接口</w:t>
      </w:r>
    </w:p>
    <w:p w:rsidR="00CE5166" w:rsidRDefault="00CE5166" w:rsidP="00807C56">
      <w:pPr>
        <w:overflowPunct w:val="0"/>
        <w:ind w:left="420" w:firstLine="420"/>
      </w:pPr>
      <w:r>
        <w:rPr>
          <w:rFonts w:ascii="宋体" w:eastAsia="宋体" w:hAnsi="宋体" w:cs="宋体"/>
          <w:szCs w:val="21"/>
        </w:rPr>
        <w:t>4.3.1 内部系统</w:t>
      </w:r>
    </w:p>
    <w:p w:rsidR="00CE5166" w:rsidRDefault="00CE5166" w:rsidP="00CE5166">
      <w:pPr>
        <w:overflowPunct w:val="0"/>
        <w:ind w:firstLine="420"/>
      </w:pPr>
      <w:r>
        <w:rPr>
          <w:rFonts w:ascii="宋体" w:eastAsia="宋体" w:hAnsi="宋体" w:cs="宋体"/>
          <w:szCs w:val="21"/>
        </w:rPr>
        <w:t xml:space="preserve">    4.3.1.1 “</w:t>
      </w:r>
      <w:bookmarkStart w:id="4" w:name="__DdeLink__3634_4091933512"/>
      <w:r>
        <w:rPr>
          <w:rFonts w:ascii="宋体" w:eastAsia="宋体" w:hAnsi="宋体" w:cs="宋体"/>
          <w:szCs w:val="21"/>
        </w:rPr>
        <w:t>药品管理系统</w:t>
      </w:r>
      <w:bookmarkEnd w:id="4"/>
      <w:r>
        <w:rPr>
          <w:rFonts w:ascii="宋体" w:eastAsia="宋体" w:hAnsi="宋体" w:cs="宋体"/>
          <w:szCs w:val="21"/>
        </w:rPr>
        <w:t>”通过程序界面向用户获得内部的信息、医生或管理员等的信息和其他的信息。</w:t>
      </w:r>
    </w:p>
    <w:p w:rsidR="00CE5166" w:rsidRDefault="00CE5166" w:rsidP="00CE5166">
      <w:pPr>
        <w:overflowPunct w:val="0"/>
        <w:ind w:firstLine="420"/>
        <w:rPr>
          <w:rFonts w:ascii="宋体" w:eastAsia="宋体" w:hAnsi="宋体" w:cs="宋体"/>
          <w:szCs w:val="21"/>
        </w:rPr>
      </w:pPr>
    </w:p>
    <w:p w:rsidR="00CE5166" w:rsidRDefault="00CE5166" w:rsidP="00CE5166">
      <w:pPr>
        <w:overflowPunct w:val="0"/>
        <w:ind w:firstLine="420"/>
      </w:pPr>
      <w:r>
        <w:rPr>
          <w:rFonts w:ascii="宋体" w:eastAsia="宋体" w:hAnsi="宋体" w:cs="宋体"/>
          <w:szCs w:val="21"/>
        </w:rPr>
        <w:lastRenderedPageBreak/>
        <w:t xml:space="preserve">    4.3.1.2 “内部系统”通过程序界面像用户推送信息。</w:t>
      </w:r>
    </w:p>
    <w:p w:rsidR="00CE5166" w:rsidRDefault="00CE5166" w:rsidP="00CE5166">
      <w:pPr>
        <w:overflowPunct w:val="0"/>
        <w:ind w:firstLine="420"/>
        <w:rPr>
          <w:rFonts w:ascii="宋体" w:eastAsia="宋体" w:hAnsi="宋体" w:cs="宋体"/>
          <w:szCs w:val="21"/>
        </w:rPr>
      </w:pPr>
    </w:p>
    <w:p w:rsidR="00CE5166" w:rsidRDefault="00CE5166" w:rsidP="00CE5166">
      <w:pPr>
        <w:overflowPunct w:val="0"/>
        <w:ind w:firstLine="420"/>
      </w:pPr>
      <w:r>
        <w:rPr>
          <w:rFonts w:ascii="宋体" w:eastAsia="宋体" w:hAnsi="宋体" w:cs="宋体"/>
          <w:szCs w:val="21"/>
        </w:rPr>
        <w:t xml:space="preserve">    4.3.1.4 “药品管理系统”通过程序界面向“内部系统”发送药品订单的相应信息，内部系统确认订单是否有效。</w:t>
      </w:r>
    </w:p>
    <w:p w:rsidR="00CE5166" w:rsidRDefault="00CE5166" w:rsidP="00CE5166">
      <w:pPr>
        <w:overflowPunct w:val="0"/>
        <w:rPr>
          <w:rFonts w:ascii="宋体" w:eastAsia="宋体" w:hAnsi="宋体" w:cs="宋体"/>
          <w:szCs w:val="21"/>
        </w:rPr>
      </w:pPr>
    </w:p>
    <w:p w:rsidR="00CE5166" w:rsidRDefault="00CE5166" w:rsidP="00CE5166">
      <w:pPr>
        <w:overflowPunct w:val="0"/>
      </w:pPr>
      <w:r>
        <w:rPr>
          <w:rFonts w:ascii="宋体" w:eastAsia="宋体" w:hAnsi="宋体" w:cs="宋体"/>
          <w:szCs w:val="21"/>
        </w:rPr>
        <w:t xml:space="preserve">     4.3.2 第三方支付系统</w:t>
      </w:r>
    </w:p>
    <w:p w:rsidR="00CE5166" w:rsidRDefault="00CE5166" w:rsidP="00CE5166">
      <w:pPr>
        <w:overflowPunct w:val="0"/>
        <w:ind w:firstLine="420"/>
      </w:pPr>
      <w:r>
        <w:rPr>
          <w:rFonts w:ascii="宋体" w:eastAsia="宋体" w:hAnsi="宋体" w:cs="宋体"/>
          <w:szCs w:val="21"/>
        </w:rPr>
        <w:t xml:space="preserve">    4.3.2.1 “第三方支付系统”通过程序界面和“计费系统”通信完成付费。</w:t>
      </w:r>
    </w:p>
    <w:p w:rsidR="00CE5166" w:rsidRDefault="00CE5166" w:rsidP="00CE5166">
      <w:pPr>
        <w:overflowPunct w:val="0"/>
        <w:ind w:firstLine="420"/>
        <w:rPr>
          <w:rFonts w:ascii="宋体" w:eastAsia="宋体" w:hAnsi="宋体" w:cs="宋体"/>
          <w:szCs w:val="21"/>
        </w:rPr>
      </w:pPr>
    </w:p>
    <w:p w:rsidR="00CE5166" w:rsidRDefault="00CE5166" w:rsidP="00CE5166">
      <w:pPr>
        <w:overflowPunct w:val="0"/>
        <w:ind w:firstLine="420"/>
      </w:pPr>
      <w:r>
        <w:rPr>
          <w:rFonts w:ascii="宋体" w:eastAsia="宋体" w:hAnsi="宋体" w:cs="宋体"/>
          <w:szCs w:val="21"/>
        </w:rPr>
        <w:t>4.3.4 计费系统</w:t>
      </w:r>
    </w:p>
    <w:p w:rsidR="00CE5166" w:rsidRDefault="00CE5166" w:rsidP="00CE5166">
      <w:pPr>
        <w:overflowPunct w:val="0"/>
        <w:ind w:firstLine="420"/>
      </w:pPr>
      <w:r>
        <w:rPr>
          <w:rFonts w:ascii="宋体" w:eastAsia="宋体" w:hAnsi="宋体" w:cs="宋体"/>
          <w:szCs w:val="21"/>
        </w:rPr>
        <w:t xml:space="preserve">    4.3.4.1 用户通过程序界面查看“计费系统”中的金额，通过“第三方支付系统”向公司付费。</w:t>
      </w:r>
    </w:p>
    <w:p w:rsidR="00CE5166" w:rsidRDefault="00CE5166" w:rsidP="00CE5166">
      <w:pPr>
        <w:overflowPunct w:val="0"/>
        <w:ind w:firstLine="420"/>
        <w:rPr>
          <w:rFonts w:ascii="宋体" w:eastAsia="宋体" w:hAnsi="宋体" w:cs="宋体"/>
          <w:szCs w:val="21"/>
        </w:rPr>
      </w:pPr>
    </w:p>
    <w:p w:rsidR="00CE5166" w:rsidRDefault="00CE5166" w:rsidP="00CE5166">
      <w:pPr>
        <w:overflowPunct w:val="0"/>
        <w:ind w:firstLine="420"/>
      </w:pPr>
      <w:r>
        <w:rPr>
          <w:rFonts w:ascii="宋体" w:eastAsia="宋体" w:hAnsi="宋体" w:cs="宋体"/>
          <w:szCs w:val="21"/>
        </w:rPr>
        <w:t xml:space="preserve">    4.3.4.2 对信用较高的老客户提供延时付款的功能。</w:t>
      </w:r>
    </w:p>
    <w:p w:rsidR="00CE5166" w:rsidRDefault="00CE5166" w:rsidP="00CE5166">
      <w:pPr>
        <w:overflowPunct w:val="0"/>
        <w:ind w:firstLine="420"/>
        <w:rPr>
          <w:rFonts w:ascii="宋体" w:eastAsia="宋体" w:hAnsi="宋体" w:cs="宋体"/>
          <w:szCs w:val="21"/>
        </w:rPr>
      </w:pPr>
    </w:p>
    <w:p w:rsidR="00CE5166" w:rsidRDefault="00CE5166" w:rsidP="00807C56">
      <w:pPr>
        <w:overflowPunct w:val="0"/>
        <w:ind w:left="840" w:firstLine="420"/>
      </w:pPr>
      <w:r>
        <w:rPr>
          <w:rFonts w:ascii="宋体" w:eastAsia="宋体" w:hAnsi="宋体" w:cs="宋体"/>
          <w:sz w:val="24"/>
        </w:rPr>
        <w:t>4.4 通信接口</w:t>
      </w:r>
    </w:p>
    <w:p w:rsidR="00CE5166" w:rsidRDefault="00CE5166" w:rsidP="00CE5166">
      <w:pPr>
        <w:overflowPunct w:val="0"/>
        <w:ind w:firstLine="480"/>
      </w:pPr>
      <w:r>
        <w:rPr>
          <w:rFonts w:ascii="宋体" w:eastAsia="宋体" w:hAnsi="宋体" w:cs="宋体"/>
          <w:szCs w:val="21"/>
        </w:rPr>
        <w:t>4.4.1 “药品管理系统”将向用户注册的手机发送短信，以对患者确认药方的价格的等详细信息。</w:t>
      </w:r>
    </w:p>
    <w:p w:rsidR="00CE5166" w:rsidRDefault="00CE5166" w:rsidP="00CE5166">
      <w:pPr>
        <w:overflowPunct w:val="0"/>
        <w:ind w:firstLine="480"/>
        <w:rPr>
          <w:rFonts w:ascii="宋体" w:eastAsia="宋体" w:hAnsi="宋体" w:cs="宋体"/>
          <w:szCs w:val="21"/>
        </w:rPr>
      </w:pPr>
    </w:p>
    <w:p w:rsidR="00CE5166" w:rsidRDefault="00CE5166" w:rsidP="00CE5166">
      <w:pPr>
        <w:overflowPunct w:val="0"/>
        <w:ind w:firstLine="480"/>
      </w:pPr>
      <w:r>
        <w:rPr>
          <w:rFonts w:ascii="宋体" w:eastAsia="宋体" w:hAnsi="宋体" w:cs="宋体"/>
          <w:szCs w:val="21"/>
        </w:rPr>
        <w:t>4.4.2 “药品管理系统”将向用户发送电子邮件，来向用户提供某一周期内的报表，并且推送公司近期的一些活动。</w:t>
      </w:r>
    </w:p>
    <w:p w:rsidR="009A6F7A" w:rsidRDefault="009A6F7A" w:rsidP="00CE5166">
      <w:pPr>
        <w:rPr>
          <w:rFonts w:eastAsia="宋体"/>
        </w:rPr>
      </w:pPr>
    </w:p>
    <w:p w:rsidR="00CE5166" w:rsidRDefault="00CE5166" w:rsidP="00CE5166">
      <w:pPr>
        <w:rPr>
          <w:rFonts w:eastAsia="宋体"/>
        </w:rPr>
      </w:pPr>
    </w:p>
    <w:p w:rsidR="00CE5166" w:rsidRDefault="00CE5166" w:rsidP="00807C56">
      <w:pPr>
        <w:ind w:firstLine="420"/>
        <w:rPr>
          <w:rFonts w:ascii="宋体" w:eastAsia="宋体" w:hAnsi="宋体" w:cs="宋体"/>
          <w:sz w:val="28"/>
          <w:szCs w:val="28"/>
        </w:rPr>
      </w:pPr>
      <w:r>
        <w:rPr>
          <w:rFonts w:ascii="宋体" w:eastAsia="宋体" w:hAnsi="宋体" w:cs="宋体" w:hint="eastAsia"/>
          <w:sz w:val="28"/>
          <w:szCs w:val="28"/>
        </w:rPr>
        <w:t>5. 其它非功能需求</w:t>
      </w:r>
    </w:p>
    <w:p w:rsidR="00CE5166" w:rsidRDefault="00CE5166" w:rsidP="00807C56">
      <w:pPr>
        <w:ind w:firstLine="420"/>
        <w:rPr>
          <w:rFonts w:ascii="宋体" w:eastAsia="宋体" w:hAnsi="宋体" w:cs="宋体"/>
          <w:sz w:val="24"/>
        </w:rPr>
      </w:pPr>
      <w:r>
        <w:rPr>
          <w:rFonts w:ascii="宋体" w:eastAsia="宋体" w:hAnsi="宋体" w:cs="宋体" w:hint="eastAsia"/>
          <w:sz w:val="24"/>
        </w:rPr>
        <w:t>5.1 性能需求</w:t>
      </w:r>
    </w:p>
    <w:p w:rsidR="00CE5166" w:rsidRDefault="00CE5166" w:rsidP="00CE5166">
      <w:pPr>
        <w:ind w:firstLine="480"/>
        <w:rPr>
          <w:rFonts w:ascii="宋体" w:eastAsia="宋体" w:hAnsi="宋体" w:cs="宋体"/>
          <w:szCs w:val="21"/>
        </w:rPr>
      </w:pPr>
      <w:r>
        <w:rPr>
          <w:rFonts w:ascii="宋体" w:eastAsia="宋体" w:hAnsi="宋体" w:cs="宋体" w:hint="eastAsia"/>
          <w:szCs w:val="21"/>
        </w:rPr>
        <w:t xml:space="preserve">5.1.1 </w:t>
      </w:r>
    </w:p>
    <w:p w:rsidR="00CE5166" w:rsidRPr="00E319AC" w:rsidRDefault="00CE5166" w:rsidP="00CE5166">
      <w:pPr>
        <w:ind w:firstLine="420"/>
        <w:rPr>
          <w:rFonts w:ascii="宋体" w:eastAsia="宋体" w:hAnsi="宋体" w:cs="宋体"/>
          <w:szCs w:val="21"/>
        </w:rPr>
      </w:pPr>
      <w:r w:rsidRPr="00E319AC">
        <w:rPr>
          <w:rFonts w:ascii="宋体" w:eastAsia="宋体" w:hAnsi="宋体" w:cs="宋体" w:hint="eastAsia"/>
          <w:szCs w:val="21"/>
        </w:rPr>
        <w:t>精度</w:t>
      </w:r>
      <w:r>
        <w:rPr>
          <w:rFonts w:ascii="宋体" w:eastAsia="宋体" w:hAnsi="宋体" w:cs="宋体" w:hint="eastAsia"/>
          <w:szCs w:val="21"/>
        </w:rPr>
        <w:t>要求</w:t>
      </w:r>
      <w:r w:rsidRPr="00E319AC">
        <w:rPr>
          <w:rFonts w:ascii="宋体" w:eastAsia="宋体" w:hAnsi="宋体" w:cs="宋体" w:hint="eastAsia"/>
          <w:szCs w:val="21"/>
        </w:rPr>
        <w:t>：</w:t>
      </w:r>
    </w:p>
    <w:p w:rsidR="00CE5166" w:rsidRDefault="00CE5166" w:rsidP="00CE5166">
      <w:pPr>
        <w:ind w:leftChars="200" w:left="420" w:firstLineChars="200" w:firstLine="420"/>
        <w:rPr>
          <w:rFonts w:ascii="宋体" w:eastAsia="宋体" w:hAnsi="宋体" w:cs="宋体"/>
          <w:szCs w:val="21"/>
        </w:rPr>
      </w:pPr>
    </w:p>
    <w:p w:rsidR="00CE5166" w:rsidRDefault="00CE5166" w:rsidP="00CE5166">
      <w:pPr>
        <w:ind w:leftChars="200" w:left="420" w:firstLineChars="200" w:firstLine="420"/>
        <w:rPr>
          <w:rFonts w:ascii="宋体" w:eastAsia="宋体" w:hAnsi="宋体" w:cs="宋体"/>
          <w:szCs w:val="21"/>
        </w:rPr>
      </w:pPr>
      <w:r w:rsidRPr="00E319AC">
        <w:rPr>
          <w:rFonts w:ascii="宋体" w:eastAsia="宋体" w:hAnsi="宋体" w:cs="宋体" w:hint="eastAsia"/>
          <w:szCs w:val="21"/>
        </w:rPr>
        <w:t>要求能准确、无误地查询、添加、修改、删除供应商信息，客户信息，药品信息；能</w:t>
      </w:r>
      <w:r>
        <w:rPr>
          <w:rFonts w:ascii="宋体" w:eastAsia="宋体" w:hAnsi="宋体" w:cs="宋体" w:hint="eastAsia"/>
          <w:szCs w:val="21"/>
        </w:rPr>
        <w:t xml:space="preserve"> </w:t>
      </w:r>
      <w:r w:rsidRPr="00E319AC">
        <w:rPr>
          <w:rFonts w:ascii="宋体" w:eastAsia="宋体" w:hAnsi="宋体" w:cs="宋体" w:hint="eastAsia"/>
          <w:szCs w:val="21"/>
        </w:rPr>
        <w:t>够精确地进行业务数据汇总来支持决策。做到实时通信来保证业务数据的最新性。</w:t>
      </w:r>
    </w:p>
    <w:p w:rsidR="00CE5166" w:rsidRDefault="00CE5166" w:rsidP="00CE5166">
      <w:pPr>
        <w:ind w:firstLine="480"/>
        <w:rPr>
          <w:rFonts w:ascii="宋体" w:eastAsia="宋体" w:hAnsi="宋体" w:cs="宋体"/>
          <w:szCs w:val="21"/>
        </w:rPr>
      </w:pPr>
    </w:p>
    <w:p w:rsidR="00CE5166" w:rsidRDefault="00CE5166" w:rsidP="00CE5166">
      <w:pPr>
        <w:ind w:firstLine="480"/>
        <w:rPr>
          <w:rFonts w:ascii="宋体" w:eastAsia="宋体" w:hAnsi="宋体" w:cs="宋体"/>
          <w:szCs w:val="21"/>
        </w:rPr>
      </w:pPr>
      <w:r>
        <w:rPr>
          <w:rFonts w:ascii="宋体" w:eastAsia="宋体" w:hAnsi="宋体" w:cs="宋体" w:hint="eastAsia"/>
          <w:szCs w:val="21"/>
        </w:rPr>
        <w:t>5.1.2</w:t>
      </w:r>
    </w:p>
    <w:p w:rsidR="00CE5166" w:rsidRPr="00E319AC" w:rsidRDefault="00CE5166" w:rsidP="00CE5166">
      <w:pPr>
        <w:ind w:firstLine="480"/>
        <w:rPr>
          <w:rFonts w:ascii="宋体" w:eastAsia="宋体" w:hAnsi="宋体" w:cs="宋体"/>
          <w:iCs/>
          <w:szCs w:val="21"/>
        </w:rPr>
      </w:pPr>
      <w:r w:rsidRPr="00E319AC">
        <w:rPr>
          <w:rFonts w:ascii="宋体" w:eastAsia="宋体" w:hAnsi="宋体" w:cs="宋体" w:hint="eastAsia"/>
          <w:iCs/>
          <w:szCs w:val="21"/>
        </w:rPr>
        <w:t>时间特性要求：</w:t>
      </w:r>
    </w:p>
    <w:p w:rsidR="00CE5166" w:rsidRDefault="00CE5166" w:rsidP="00CE5166">
      <w:pPr>
        <w:ind w:firstLine="480"/>
        <w:rPr>
          <w:rFonts w:ascii="宋体" w:eastAsia="宋体" w:hAnsi="宋体" w:cs="宋体"/>
          <w:iCs/>
          <w:szCs w:val="21"/>
        </w:rPr>
      </w:pPr>
    </w:p>
    <w:p w:rsidR="00CE5166" w:rsidRPr="00E319AC" w:rsidRDefault="00CE5166" w:rsidP="00CE5166">
      <w:pPr>
        <w:ind w:firstLine="480"/>
        <w:rPr>
          <w:rFonts w:ascii="宋体" w:eastAsia="宋体" w:hAnsi="宋体" w:cs="宋体"/>
          <w:iCs/>
          <w:szCs w:val="21"/>
        </w:rPr>
      </w:pPr>
      <w:r w:rsidRPr="00E319AC">
        <w:rPr>
          <w:rFonts w:ascii="宋体" w:eastAsia="宋体" w:hAnsi="宋体" w:cs="宋体" w:hint="eastAsia"/>
          <w:iCs/>
          <w:szCs w:val="21"/>
        </w:rPr>
        <w:t>a．响应时间</w:t>
      </w:r>
    </w:p>
    <w:p w:rsidR="00CE5166" w:rsidRPr="00E319AC" w:rsidRDefault="00CE5166" w:rsidP="00CE5166">
      <w:pPr>
        <w:ind w:firstLine="480"/>
        <w:rPr>
          <w:rFonts w:ascii="宋体" w:eastAsia="宋体" w:hAnsi="宋体" w:cs="宋体"/>
          <w:iCs/>
          <w:szCs w:val="21"/>
        </w:rPr>
      </w:pPr>
      <w:r w:rsidRPr="00E319AC">
        <w:rPr>
          <w:rFonts w:ascii="宋体" w:eastAsia="宋体" w:hAnsi="宋体" w:cs="宋体" w:hint="eastAsia"/>
          <w:iCs/>
          <w:szCs w:val="21"/>
        </w:rPr>
        <w:t>要求响应迅速，实现业务数据的实时传递，时间大约为3s</w:t>
      </w:r>
    </w:p>
    <w:p w:rsidR="00CE5166" w:rsidRDefault="00CE5166" w:rsidP="00CE5166">
      <w:pPr>
        <w:ind w:firstLine="480"/>
        <w:rPr>
          <w:rFonts w:ascii="宋体" w:eastAsia="宋体" w:hAnsi="宋体" w:cs="宋体"/>
          <w:iCs/>
          <w:szCs w:val="21"/>
        </w:rPr>
      </w:pPr>
    </w:p>
    <w:p w:rsidR="00CE5166" w:rsidRPr="00E319AC" w:rsidRDefault="00CE5166" w:rsidP="00CE5166">
      <w:pPr>
        <w:ind w:firstLine="480"/>
        <w:rPr>
          <w:rFonts w:ascii="宋体" w:eastAsia="宋体" w:hAnsi="宋体" w:cs="宋体"/>
          <w:iCs/>
          <w:szCs w:val="21"/>
        </w:rPr>
      </w:pPr>
      <w:r w:rsidRPr="00E319AC">
        <w:rPr>
          <w:rFonts w:ascii="宋体" w:eastAsia="宋体" w:hAnsi="宋体" w:cs="宋体" w:hint="eastAsia"/>
          <w:iCs/>
          <w:szCs w:val="21"/>
        </w:rPr>
        <w:t>b．更新处理时间</w:t>
      </w:r>
    </w:p>
    <w:p w:rsidR="00CE5166" w:rsidRPr="00E319AC" w:rsidRDefault="00CE5166" w:rsidP="00CE5166">
      <w:pPr>
        <w:ind w:firstLine="480"/>
        <w:rPr>
          <w:rFonts w:ascii="宋体" w:eastAsia="宋体" w:hAnsi="宋体" w:cs="宋体"/>
          <w:iCs/>
          <w:szCs w:val="21"/>
        </w:rPr>
      </w:pPr>
      <w:r w:rsidRPr="00E319AC">
        <w:rPr>
          <w:rFonts w:ascii="宋体" w:eastAsia="宋体" w:hAnsi="宋体" w:cs="宋体" w:hint="eastAsia"/>
          <w:iCs/>
          <w:szCs w:val="21"/>
        </w:rPr>
        <w:t>要求执行更新处理操作时，能快速准确地处理，时间大约为3-4s</w:t>
      </w:r>
    </w:p>
    <w:p w:rsidR="00CE5166" w:rsidRDefault="00CE5166" w:rsidP="00CE5166">
      <w:pPr>
        <w:ind w:firstLine="480"/>
        <w:rPr>
          <w:rFonts w:ascii="宋体" w:eastAsia="宋体" w:hAnsi="宋体" w:cs="宋体"/>
          <w:iCs/>
          <w:szCs w:val="21"/>
        </w:rPr>
      </w:pPr>
    </w:p>
    <w:p w:rsidR="00CE5166" w:rsidRPr="00E319AC" w:rsidRDefault="00CE5166" w:rsidP="00CE5166">
      <w:pPr>
        <w:ind w:firstLine="480"/>
        <w:rPr>
          <w:rFonts w:ascii="宋体" w:eastAsia="宋体" w:hAnsi="宋体" w:cs="宋体"/>
          <w:b/>
          <w:bCs/>
          <w:szCs w:val="21"/>
        </w:rPr>
      </w:pPr>
      <w:r w:rsidRPr="00E319AC">
        <w:rPr>
          <w:rFonts w:ascii="宋体" w:eastAsia="宋体" w:hAnsi="宋体" w:cs="宋体" w:hint="eastAsia"/>
          <w:iCs/>
          <w:szCs w:val="21"/>
        </w:rPr>
        <w:t>c．库存盘点时要用到条码扫描终端设备，要求到条码时，能快速转换数据，并将数据迅速传到系统进行汇总处理，时间大约为3s</w:t>
      </w:r>
    </w:p>
    <w:p w:rsidR="00CE5166" w:rsidRDefault="00CE5166" w:rsidP="00CE5166">
      <w:pPr>
        <w:rPr>
          <w:rFonts w:ascii="宋体" w:eastAsia="宋体" w:hAnsi="宋体" w:cs="宋体"/>
          <w:szCs w:val="21"/>
        </w:rPr>
      </w:pPr>
    </w:p>
    <w:p w:rsidR="00CE5166" w:rsidRDefault="00CE5166" w:rsidP="00CE5166">
      <w:pPr>
        <w:rPr>
          <w:rFonts w:ascii="宋体" w:eastAsia="宋体" w:hAnsi="宋体" w:cs="宋体"/>
          <w:sz w:val="24"/>
        </w:rPr>
      </w:pPr>
      <w:r>
        <w:rPr>
          <w:rFonts w:ascii="宋体" w:eastAsia="宋体" w:hAnsi="宋体" w:cs="宋体" w:hint="eastAsia"/>
          <w:sz w:val="24"/>
        </w:rPr>
        <w:t>5.2 安全设施需求</w:t>
      </w:r>
    </w:p>
    <w:p w:rsidR="00CE5166" w:rsidRDefault="00CE5166" w:rsidP="00CE5166">
      <w:pPr>
        <w:ind w:firstLineChars="200" w:firstLine="420"/>
        <w:rPr>
          <w:rFonts w:ascii="宋体" w:eastAsia="宋体" w:hAnsi="宋体" w:cs="宋体"/>
          <w:szCs w:val="21"/>
        </w:rPr>
      </w:pPr>
      <w:r>
        <w:rPr>
          <w:rFonts w:ascii="宋体" w:eastAsia="宋体" w:hAnsi="宋体" w:cs="宋体" w:hint="eastAsia"/>
          <w:szCs w:val="21"/>
        </w:rPr>
        <w:lastRenderedPageBreak/>
        <w:t>5.2.1</w:t>
      </w:r>
      <w:r>
        <w:rPr>
          <w:rFonts w:ascii="宋体" w:eastAsia="宋体" w:hAnsi="宋体" w:cs="宋体"/>
          <w:szCs w:val="21"/>
        </w:rPr>
        <w:t xml:space="preserve"> </w:t>
      </w:r>
    </w:p>
    <w:p w:rsidR="00CE5166" w:rsidRDefault="00CE5166" w:rsidP="00CE5166">
      <w:pPr>
        <w:ind w:firstLine="480"/>
        <w:rPr>
          <w:rFonts w:ascii="宋体" w:eastAsia="宋体" w:hAnsi="宋体" w:cs="宋体"/>
          <w:iCs/>
          <w:szCs w:val="21"/>
        </w:rPr>
      </w:pPr>
    </w:p>
    <w:p w:rsidR="00CE5166" w:rsidRPr="00C66B1E" w:rsidRDefault="00CE5166" w:rsidP="00CE5166">
      <w:pPr>
        <w:ind w:firstLine="480"/>
        <w:rPr>
          <w:rFonts w:ascii="宋体" w:eastAsia="宋体" w:hAnsi="宋体" w:cs="宋体"/>
          <w:b/>
          <w:bCs/>
          <w:szCs w:val="21"/>
        </w:rPr>
      </w:pPr>
      <w:r w:rsidRPr="00C66B1E">
        <w:rPr>
          <w:rFonts w:ascii="宋体" w:eastAsia="宋体" w:hAnsi="宋体" w:cs="宋体" w:hint="eastAsia"/>
          <w:iCs/>
          <w:szCs w:val="21"/>
        </w:rPr>
        <w:t>系统有自动</w:t>
      </w:r>
      <w:r>
        <w:rPr>
          <w:rFonts w:ascii="宋体" w:eastAsia="宋体" w:hAnsi="宋体" w:cs="宋体" w:hint="eastAsia"/>
          <w:iCs/>
          <w:szCs w:val="21"/>
        </w:rPr>
        <w:t>修复</w:t>
      </w:r>
      <w:r w:rsidRPr="00C66B1E">
        <w:rPr>
          <w:rFonts w:ascii="宋体" w:eastAsia="宋体" w:hAnsi="宋体" w:cs="宋体" w:hint="eastAsia"/>
          <w:iCs/>
          <w:szCs w:val="21"/>
        </w:rPr>
        <w:t>功能，当系统出现故障时，可以利用系统自身的维护工具来进行系统的故障排除，系统正常后可恢复</w:t>
      </w:r>
      <w:r>
        <w:rPr>
          <w:rFonts w:ascii="宋体" w:eastAsia="宋体" w:hAnsi="宋体" w:cs="宋体" w:hint="eastAsia"/>
          <w:iCs/>
          <w:szCs w:val="21"/>
        </w:rPr>
        <w:t>到</w:t>
      </w:r>
      <w:r w:rsidRPr="00C66B1E">
        <w:rPr>
          <w:rFonts w:ascii="宋体" w:eastAsia="宋体" w:hAnsi="宋体" w:cs="宋体" w:hint="eastAsia"/>
          <w:iCs/>
          <w:szCs w:val="21"/>
        </w:rPr>
        <w:t>之前最后一次的内容</w:t>
      </w:r>
    </w:p>
    <w:p w:rsidR="00CE5166" w:rsidRPr="009F41A9" w:rsidRDefault="00CE5166" w:rsidP="00CE5166">
      <w:pPr>
        <w:ind w:firstLine="480"/>
        <w:rPr>
          <w:rFonts w:ascii="宋体" w:eastAsia="宋体" w:hAnsi="宋体" w:cs="宋体"/>
          <w:szCs w:val="21"/>
        </w:rPr>
      </w:pPr>
      <w:r w:rsidRPr="009F41A9">
        <w:rPr>
          <w:rFonts w:ascii="宋体" w:eastAsia="宋体" w:hAnsi="宋体" w:cs="宋体" w:hint="eastAsia"/>
          <w:szCs w:val="21"/>
        </w:rPr>
        <w:t>5.2.</w:t>
      </w:r>
      <w:r>
        <w:rPr>
          <w:rFonts w:ascii="宋体" w:eastAsia="宋体" w:hAnsi="宋体" w:cs="宋体" w:hint="eastAsia"/>
          <w:szCs w:val="21"/>
        </w:rPr>
        <w:t>2</w:t>
      </w:r>
      <w:r w:rsidRPr="009F41A9">
        <w:rPr>
          <w:rFonts w:ascii="宋体" w:eastAsia="宋体" w:hAnsi="宋体" w:cs="宋体"/>
          <w:szCs w:val="21"/>
        </w:rPr>
        <w:t xml:space="preserve"> </w:t>
      </w:r>
    </w:p>
    <w:p w:rsidR="00CE5166" w:rsidRDefault="00CE5166" w:rsidP="00CE5166">
      <w:pPr>
        <w:ind w:firstLine="480"/>
        <w:rPr>
          <w:rFonts w:ascii="宋体" w:eastAsia="宋体" w:hAnsi="宋体" w:cs="宋体"/>
          <w:iCs/>
          <w:szCs w:val="21"/>
        </w:rPr>
      </w:pPr>
    </w:p>
    <w:p w:rsidR="00CE5166" w:rsidRPr="009F41A9" w:rsidRDefault="00CE5166" w:rsidP="00CE5166">
      <w:pPr>
        <w:ind w:firstLine="480"/>
        <w:rPr>
          <w:rFonts w:ascii="宋体" w:eastAsia="宋体" w:hAnsi="宋体" w:cs="宋体"/>
          <w:b/>
          <w:bCs/>
          <w:szCs w:val="21"/>
        </w:rPr>
      </w:pPr>
      <w:r w:rsidRPr="009F41A9">
        <w:rPr>
          <w:rFonts w:ascii="宋体" w:eastAsia="宋体" w:hAnsi="宋体" w:cs="宋体" w:hint="eastAsia"/>
          <w:iCs/>
          <w:szCs w:val="21"/>
        </w:rPr>
        <w:t>系统有自动</w:t>
      </w:r>
      <w:r>
        <w:rPr>
          <w:rFonts w:ascii="宋体" w:eastAsia="宋体" w:hAnsi="宋体" w:cs="宋体" w:hint="eastAsia"/>
          <w:iCs/>
          <w:szCs w:val="21"/>
        </w:rPr>
        <w:t>备份</w:t>
      </w:r>
      <w:r w:rsidRPr="009F41A9">
        <w:rPr>
          <w:rFonts w:ascii="宋体" w:eastAsia="宋体" w:hAnsi="宋体" w:cs="宋体" w:hint="eastAsia"/>
          <w:iCs/>
          <w:szCs w:val="21"/>
        </w:rPr>
        <w:t>功能，当系统出现</w:t>
      </w:r>
      <w:r>
        <w:rPr>
          <w:rFonts w:ascii="宋体" w:eastAsia="宋体" w:hAnsi="宋体" w:cs="宋体" w:hint="eastAsia"/>
          <w:iCs/>
          <w:szCs w:val="21"/>
        </w:rPr>
        <w:t>致命</w:t>
      </w:r>
      <w:r w:rsidRPr="009F41A9">
        <w:rPr>
          <w:rFonts w:ascii="宋体" w:eastAsia="宋体" w:hAnsi="宋体" w:cs="宋体" w:hint="eastAsia"/>
          <w:iCs/>
          <w:szCs w:val="21"/>
        </w:rPr>
        <w:t>故障</w:t>
      </w:r>
      <w:r>
        <w:rPr>
          <w:rFonts w:ascii="宋体" w:eastAsia="宋体" w:hAnsi="宋体" w:cs="宋体" w:hint="eastAsia"/>
          <w:iCs/>
          <w:szCs w:val="21"/>
        </w:rPr>
        <w:t>无法自我修复</w:t>
      </w:r>
      <w:r w:rsidRPr="009F41A9">
        <w:rPr>
          <w:rFonts w:ascii="宋体" w:eastAsia="宋体" w:hAnsi="宋体" w:cs="宋体" w:hint="eastAsia"/>
          <w:iCs/>
          <w:szCs w:val="21"/>
        </w:rPr>
        <w:t>时，可以利用</w:t>
      </w:r>
      <w:r>
        <w:rPr>
          <w:rFonts w:ascii="宋体" w:eastAsia="宋体" w:hAnsi="宋体" w:cs="宋体" w:hint="eastAsia"/>
          <w:iCs/>
          <w:szCs w:val="21"/>
        </w:rPr>
        <w:t>之前的所有备份</w:t>
      </w:r>
      <w:r w:rsidRPr="009F41A9">
        <w:rPr>
          <w:rFonts w:ascii="宋体" w:eastAsia="宋体" w:hAnsi="宋体" w:cs="宋体" w:hint="eastAsia"/>
          <w:iCs/>
          <w:szCs w:val="21"/>
        </w:rPr>
        <w:t>，</w:t>
      </w:r>
      <w:r>
        <w:rPr>
          <w:rFonts w:ascii="宋体" w:eastAsia="宋体" w:hAnsi="宋体" w:cs="宋体" w:hint="eastAsia"/>
          <w:iCs/>
          <w:szCs w:val="21"/>
        </w:rPr>
        <w:t>系统可以恢复到所备份记录中的任一时间。</w:t>
      </w:r>
    </w:p>
    <w:p w:rsidR="00CE5166" w:rsidRPr="009F41A9" w:rsidRDefault="00CE5166" w:rsidP="00CE5166">
      <w:pPr>
        <w:ind w:firstLine="480"/>
        <w:rPr>
          <w:rFonts w:ascii="宋体" w:eastAsia="宋体" w:hAnsi="宋体" w:cs="宋体"/>
          <w:szCs w:val="21"/>
        </w:rPr>
      </w:pPr>
    </w:p>
    <w:p w:rsidR="00CE5166" w:rsidRDefault="00CE5166" w:rsidP="00CE5166">
      <w:pPr>
        <w:rPr>
          <w:rFonts w:ascii="宋体" w:eastAsia="宋体" w:hAnsi="宋体" w:cs="宋体"/>
          <w:szCs w:val="21"/>
        </w:rPr>
      </w:pPr>
    </w:p>
    <w:p w:rsidR="00CE5166" w:rsidRDefault="00CE5166" w:rsidP="00CE5166">
      <w:pPr>
        <w:rPr>
          <w:rFonts w:ascii="宋体" w:eastAsia="宋体" w:hAnsi="宋体" w:cs="宋体"/>
          <w:sz w:val="24"/>
        </w:rPr>
      </w:pPr>
      <w:r>
        <w:rPr>
          <w:rFonts w:ascii="宋体" w:eastAsia="宋体" w:hAnsi="宋体" w:cs="宋体" w:hint="eastAsia"/>
          <w:sz w:val="24"/>
        </w:rPr>
        <w:t>5.3 安全性需求</w:t>
      </w:r>
    </w:p>
    <w:p w:rsidR="00CE5166" w:rsidRDefault="00CE5166" w:rsidP="00CE5166">
      <w:pPr>
        <w:ind w:firstLine="480"/>
        <w:rPr>
          <w:rFonts w:ascii="宋体" w:eastAsia="宋体" w:hAnsi="宋体" w:cs="宋体"/>
          <w:szCs w:val="21"/>
        </w:rPr>
      </w:pPr>
    </w:p>
    <w:p w:rsidR="00CE5166" w:rsidRPr="00A37FDD" w:rsidRDefault="00CE5166" w:rsidP="00CE5166">
      <w:pPr>
        <w:ind w:firstLine="480"/>
        <w:rPr>
          <w:rFonts w:ascii="宋体" w:eastAsia="宋体" w:hAnsi="宋体" w:cs="宋体"/>
          <w:iCs/>
          <w:szCs w:val="21"/>
        </w:rPr>
      </w:pPr>
      <w:r>
        <w:rPr>
          <w:rFonts w:ascii="宋体" w:eastAsia="宋体" w:hAnsi="宋体" w:cs="宋体" w:hint="eastAsia"/>
          <w:szCs w:val="21"/>
        </w:rPr>
        <w:t xml:space="preserve">5.3.1 </w:t>
      </w:r>
      <w:r w:rsidRPr="00A37FDD">
        <w:rPr>
          <w:rFonts w:ascii="宋体" w:eastAsia="宋体" w:hAnsi="宋体" w:cs="宋体" w:hint="eastAsia"/>
          <w:iCs/>
          <w:szCs w:val="21"/>
        </w:rPr>
        <w:t>用户必须登录到药品库存管理系统才能完成所有操作</w:t>
      </w:r>
    </w:p>
    <w:p w:rsidR="00CE5166" w:rsidRDefault="00CE5166" w:rsidP="00CE5166">
      <w:pPr>
        <w:ind w:firstLine="480"/>
        <w:rPr>
          <w:rFonts w:ascii="宋体" w:eastAsia="宋体" w:hAnsi="宋体" w:cs="宋体"/>
          <w:szCs w:val="21"/>
        </w:rPr>
      </w:pPr>
    </w:p>
    <w:p w:rsidR="00CE5166" w:rsidRDefault="00CE5166" w:rsidP="00CE5166">
      <w:pPr>
        <w:ind w:firstLine="480"/>
        <w:rPr>
          <w:rFonts w:ascii="宋体" w:eastAsia="宋体" w:hAnsi="宋体" w:cs="宋体"/>
          <w:iCs/>
          <w:szCs w:val="21"/>
        </w:rPr>
      </w:pPr>
      <w:r>
        <w:rPr>
          <w:rFonts w:ascii="宋体" w:eastAsia="宋体" w:hAnsi="宋体" w:cs="宋体" w:hint="eastAsia"/>
          <w:szCs w:val="21"/>
        </w:rPr>
        <w:t>5.3.2 用户的登陆受到计算机系统访问控制策略的限制，</w:t>
      </w:r>
      <w:r w:rsidRPr="00A37FDD">
        <w:rPr>
          <w:rFonts w:ascii="宋体" w:eastAsia="宋体" w:hAnsi="宋体" w:cs="宋体" w:hint="eastAsia"/>
          <w:iCs/>
          <w:szCs w:val="21"/>
        </w:rPr>
        <w:t>登录时有三种级别的用户，分别设置了不同的权限</w:t>
      </w:r>
    </w:p>
    <w:p w:rsidR="00CE5166" w:rsidRDefault="00CE5166" w:rsidP="00CE5166">
      <w:pPr>
        <w:rPr>
          <w:rFonts w:ascii="宋体" w:eastAsia="宋体" w:hAnsi="宋体" w:cs="宋体"/>
          <w:szCs w:val="21"/>
        </w:rPr>
      </w:pPr>
    </w:p>
    <w:p w:rsidR="00CE5166" w:rsidRDefault="00CE5166" w:rsidP="00CE5166">
      <w:pPr>
        <w:rPr>
          <w:rFonts w:ascii="宋体" w:eastAsia="宋体" w:hAnsi="宋体" w:cs="宋体"/>
          <w:szCs w:val="21"/>
        </w:rPr>
      </w:pPr>
    </w:p>
    <w:p w:rsidR="00CE5166" w:rsidRDefault="00CE5166" w:rsidP="00CE5166">
      <w:pPr>
        <w:rPr>
          <w:rFonts w:ascii="宋体" w:eastAsia="宋体" w:hAnsi="宋体" w:cs="宋体"/>
          <w:sz w:val="24"/>
        </w:rPr>
      </w:pPr>
      <w:r>
        <w:rPr>
          <w:rFonts w:ascii="宋体" w:eastAsia="宋体" w:hAnsi="宋体" w:cs="宋体" w:hint="eastAsia"/>
          <w:sz w:val="24"/>
        </w:rPr>
        <w:t>5.4 软件质量属性</w:t>
      </w:r>
    </w:p>
    <w:p w:rsidR="00CE5166" w:rsidRPr="00762A24" w:rsidRDefault="00CE5166" w:rsidP="00CE5166">
      <w:pPr>
        <w:rPr>
          <w:rFonts w:ascii="宋体" w:eastAsia="宋体" w:hAnsi="宋体" w:cs="宋体"/>
          <w:sz w:val="24"/>
        </w:rPr>
      </w:pPr>
    </w:p>
    <w:p w:rsidR="00CE5166" w:rsidRDefault="00CE5166" w:rsidP="00CE5166">
      <w:pPr>
        <w:ind w:firstLineChars="200" w:firstLine="420"/>
        <w:rPr>
          <w:rFonts w:ascii="宋体" w:eastAsia="宋体" w:hAnsi="宋体" w:cs="宋体"/>
          <w:szCs w:val="21"/>
        </w:rPr>
      </w:pPr>
      <w:r>
        <w:rPr>
          <w:rFonts w:ascii="宋体" w:eastAsia="宋体" w:hAnsi="宋体" w:cs="宋体" w:hint="eastAsia"/>
          <w:szCs w:val="21"/>
        </w:rPr>
        <w:t>5.4.1 可用性：“药品储存管理系统”针对所有用户提供24小时不间断使用。</w:t>
      </w:r>
    </w:p>
    <w:p w:rsidR="00CE5166" w:rsidRPr="00DD0160" w:rsidRDefault="00CE5166" w:rsidP="00CE5166">
      <w:pPr>
        <w:ind w:firstLineChars="200" w:firstLine="420"/>
        <w:rPr>
          <w:rFonts w:ascii="宋体" w:eastAsia="宋体" w:hAnsi="宋体" w:cs="宋体"/>
          <w:szCs w:val="21"/>
        </w:rPr>
      </w:pPr>
    </w:p>
    <w:p w:rsidR="00CE5166" w:rsidRPr="00762A24" w:rsidRDefault="00CE5166" w:rsidP="00CE5166">
      <w:pPr>
        <w:ind w:firstLineChars="200" w:firstLine="420"/>
        <w:rPr>
          <w:rFonts w:ascii="宋体" w:eastAsia="宋体" w:hAnsi="宋体" w:cs="宋体"/>
          <w:szCs w:val="21"/>
        </w:rPr>
      </w:pPr>
      <w:r w:rsidRPr="00762A24">
        <w:rPr>
          <w:rFonts w:ascii="宋体" w:eastAsia="宋体" w:hAnsi="宋体" w:cs="宋体" w:hint="eastAsia"/>
          <w:szCs w:val="21"/>
        </w:rPr>
        <w:t>5.4.2安全性：设立三种级别用户</w:t>
      </w:r>
      <w:proofErr w:type="spellStart"/>
      <w:r w:rsidRPr="00762A24">
        <w:rPr>
          <w:rFonts w:ascii="宋体" w:eastAsia="宋体" w:hAnsi="宋体" w:cs="宋体" w:hint="eastAsia"/>
          <w:szCs w:val="21"/>
        </w:rPr>
        <w:t>Guest,Administrator,Superuser</w:t>
      </w:r>
      <w:proofErr w:type="spellEnd"/>
      <w:r w:rsidRPr="00762A24">
        <w:rPr>
          <w:rFonts w:ascii="宋体" w:eastAsia="宋体" w:hAnsi="宋体" w:cs="宋体" w:hint="eastAsia"/>
          <w:szCs w:val="21"/>
        </w:rPr>
        <w:t>，对每种类型的用户设置不同的权限。Guest:只提供信息浏览功能(适于门诊和住院药房管理员)，Administrator:提供对系统的实际操作功能(适于系统管理人员)，</w:t>
      </w:r>
      <w:proofErr w:type="spellStart"/>
      <w:r w:rsidRPr="00762A24">
        <w:rPr>
          <w:rFonts w:ascii="宋体" w:eastAsia="宋体" w:hAnsi="宋体" w:cs="宋体" w:hint="eastAsia"/>
          <w:szCs w:val="21"/>
        </w:rPr>
        <w:t>Superuser</w:t>
      </w:r>
      <w:proofErr w:type="spellEnd"/>
      <w:r w:rsidRPr="00762A24">
        <w:rPr>
          <w:rFonts w:ascii="宋体" w:eastAsia="宋体" w:hAnsi="宋体" w:cs="宋体" w:hint="eastAsia"/>
          <w:szCs w:val="21"/>
        </w:rPr>
        <w:t>:拥有系统的一切权限(适于医院管理层)。</w:t>
      </w:r>
    </w:p>
    <w:p w:rsidR="00CE5166" w:rsidRDefault="00CE5166" w:rsidP="00CE5166">
      <w:pPr>
        <w:ind w:firstLineChars="200" w:firstLine="420"/>
        <w:rPr>
          <w:rFonts w:ascii="宋体" w:eastAsia="宋体" w:hAnsi="宋体" w:cs="宋体"/>
          <w:szCs w:val="21"/>
        </w:rPr>
      </w:pPr>
    </w:p>
    <w:p w:rsidR="00CE5166" w:rsidRPr="00762A24" w:rsidRDefault="00CE5166" w:rsidP="00CE5166">
      <w:pPr>
        <w:ind w:firstLineChars="200" w:firstLine="420"/>
        <w:rPr>
          <w:rFonts w:ascii="宋体" w:eastAsia="宋体" w:hAnsi="宋体" w:cs="宋体"/>
          <w:szCs w:val="21"/>
        </w:rPr>
      </w:pPr>
      <w:r w:rsidRPr="00762A24">
        <w:rPr>
          <w:rFonts w:ascii="宋体" w:eastAsia="宋体" w:hAnsi="宋体" w:cs="宋体" w:hint="eastAsia"/>
          <w:szCs w:val="21"/>
        </w:rPr>
        <w:t>5.4.3可靠性：如果得到确认或取消之前，管理员和系统的连接中断，那么管理员应该能通过药品库存管理系统恢复不完整的清单。</w:t>
      </w:r>
    </w:p>
    <w:p w:rsidR="00CE5166" w:rsidRDefault="00CE5166" w:rsidP="00CE5166">
      <w:pPr>
        <w:ind w:firstLineChars="200" w:firstLine="420"/>
        <w:rPr>
          <w:rFonts w:ascii="宋体" w:eastAsia="宋体" w:hAnsi="宋体" w:cs="宋体"/>
          <w:szCs w:val="21"/>
        </w:rPr>
      </w:pPr>
    </w:p>
    <w:p w:rsidR="00CE5166" w:rsidRPr="002876AA" w:rsidRDefault="00CE5166" w:rsidP="00CE5166">
      <w:pPr>
        <w:ind w:firstLineChars="200" w:firstLine="420"/>
        <w:rPr>
          <w:rFonts w:ascii="宋体" w:eastAsia="宋体" w:hAnsi="宋体" w:cs="宋体"/>
          <w:b/>
          <w:bCs/>
          <w:szCs w:val="21"/>
        </w:rPr>
      </w:pPr>
      <w:r w:rsidRPr="00762A24">
        <w:rPr>
          <w:rFonts w:ascii="宋体" w:eastAsia="宋体" w:hAnsi="宋体" w:cs="宋体" w:hint="eastAsia"/>
          <w:szCs w:val="21"/>
        </w:rPr>
        <w:t>5.4.4灵活性：操作方式上能够满足鼠标和键盘任务切换的需要，能够支持Windows XP、Windows VISTA、Windows 7的运行环境，留有与其他系统的接口，可以根据实际情况自行设置</w:t>
      </w:r>
    </w:p>
    <w:p w:rsidR="00CE5166" w:rsidRDefault="00CE5166" w:rsidP="00CE5166">
      <w:pPr>
        <w:ind w:firstLineChars="200" w:firstLine="420"/>
        <w:rPr>
          <w:rFonts w:ascii="宋体" w:eastAsia="宋体" w:hAnsi="宋体" w:cs="宋体"/>
          <w:szCs w:val="21"/>
        </w:rPr>
      </w:pPr>
      <w:r>
        <w:rPr>
          <w:rFonts w:ascii="宋体" w:eastAsia="宋体" w:hAnsi="宋体" w:cs="宋体" w:hint="eastAsia"/>
          <w:szCs w:val="21"/>
        </w:rPr>
        <w:t>5.4.5 易用性：</w:t>
      </w:r>
      <w:r w:rsidRPr="00C265BD">
        <w:rPr>
          <w:rFonts w:ascii="宋体" w:eastAsia="宋体" w:hAnsi="宋体" w:cs="宋体" w:hint="eastAsia"/>
          <w:szCs w:val="21"/>
        </w:rPr>
        <w:t>“药品储存管理系统”</w:t>
      </w:r>
      <w:r>
        <w:rPr>
          <w:rFonts w:ascii="宋体" w:eastAsia="宋体" w:hAnsi="宋体" w:cs="宋体" w:hint="eastAsia"/>
          <w:szCs w:val="21"/>
        </w:rPr>
        <w:t>面对的用户群从病人到医护人员复杂，年龄跨度较大，所以要求软件可操作性强，上手难度低。</w:t>
      </w:r>
    </w:p>
    <w:p w:rsidR="00CE5166" w:rsidRDefault="00CE5166" w:rsidP="00CE5166">
      <w:pPr>
        <w:ind w:firstLineChars="200" w:firstLine="420"/>
        <w:rPr>
          <w:rFonts w:ascii="宋体" w:eastAsia="宋体" w:hAnsi="宋体" w:cs="宋体"/>
          <w:szCs w:val="21"/>
        </w:rPr>
      </w:pPr>
    </w:p>
    <w:p w:rsidR="00CE5166" w:rsidRDefault="00CE5166" w:rsidP="00CE5166">
      <w:pPr>
        <w:rPr>
          <w:rFonts w:ascii="宋体" w:eastAsia="宋体" w:hAnsi="宋体" w:cs="宋体"/>
          <w:szCs w:val="21"/>
        </w:rPr>
      </w:pPr>
    </w:p>
    <w:p w:rsidR="00CE5166" w:rsidRDefault="00CE5166" w:rsidP="00CE5166">
      <w:pPr>
        <w:rPr>
          <w:rFonts w:ascii="宋体" w:eastAsia="宋体" w:hAnsi="宋体" w:cs="宋体"/>
          <w:szCs w:val="21"/>
        </w:rPr>
      </w:pPr>
      <w:r>
        <w:rPr>
          <w:rFonts w:ascii="宋体" w:eastAsia="宋体" w:hAnsi="宋体" w:cs="宋体" w:hint="eastAsia"/>
          <w:szCs w:val="21"/>
        </w:rPr>
        <w:t>5.5 业务规则</w:t>
      </w:r>
    </w:p>
    <w:p w:rsidR="00CE5166" w:rsidRDefault="00CE5166" w:rsidP="00CE5166">
      <w:pPr>
        <w:ind w:firstLine="420"/>
        <w:rPr>
          <w:rFonts w:ascii="宋体" w:eastAsia="宋体" w:hAnsi="宋体" w:cs="宋体"/>
          <w:szCs w:val="21"/>
        </w:rPr>
      </w:pPr>
    </w:p>
    <w:p w:rsidR="00CE5166" w:rsidRDefault="00CE5166" w:rsidP="00CE5166">
      <w:pPr>
        <w:ind w:firstLine="420"/>
      </w:pPr>
      <w:r>
        <w:rPr>
          <w:rFonts w:ascii="宋体" w:eastAsia="宋体" w:hAnsi="宋体" w:cs="宋体" w:hint="eastAsia"/>
          <w:szCs w:val="21"/>
        </w:rPr>
        <w:t>5.5.1</w:t>
      </w:r>
      <w:r w:rsidRPr="00B5534F">
        <w:rPr>
          <w:rFonts w:hint="eastAsia"/>
        </w:rPr>
        <w:t xml:space="preserve"> </w:t>
      </w:r>
    </w:p>
    <w:p w:rsidR="00CE5166" w:rsidRDefault="00CE5166" w:rsidP="00CE5166">
      <w:pPr>
        <w:ind w:firstLine="420"/>
        <w:rPr>
          <w:rFonts w:ascii="宋体" w:eastAsia="宋体" w:hAnsi="宋体" w:cs="宋体"/>
          <w:szCs w:val="21"/>
        </w:rPr>
      </w:pPr>
      <w:r w:rsidRPr="00B5534F">
        <w:rPr>
          <w:rFonts w:ascii="宋体" w:eastAsia="宋体" w:hAnsi="宋体" w:cs="宋体" w:hint="eastAsia"/>
          <w:szCs w:val="21"/>
        </w:rPr>
        <w:t>医院相关管理</w:t>
      </w:r>
      <w:proofErr w:type="gramStart"/>
      <w:r w:rsidRPr="00B5534F">
        <w:rPr>
          <w:rFonts w:ascii="宋体" w:eastAsia="宋体" w:hAnsi="宋体" w:cs="宋体" w:hint="eastAsia"/>
          <w:szCs w:val="21"/>
        </w:rPr>
        <w:t>层拥有</w:t>
      </w:r>
      <w:proofErr w:type="gramEnd"/>
      <w:r w:rsidRPr="00B5534F">
        <w:rPr>
          <w:rFonts w:ascii="宋体" w:eastAsia="宋体" w:hAnsi="宋体" w:cs="宋体" w:hint="eastAsia"/>
          <w:szCs w:val="21"/>
        </w:rPr>
        <w:t>超级账户</w:t>
      </w:r>
      <w:r>
        <w:rPr>
          <w:rFonts w:ascii="宋体" w:eastAsia="宋体" w:hAnsi="宋体" w:cs="宋体" w:hint="eastAsia"/>
          <w:szCs w:val="21"/>
        </w:rPr>
        <w:t>，</w:t>
      </w:r>
      <w:r w:rsidRPr="00B5534F">
        <w:rPr>
          <w:rFonts w:ascii="宋体" w:eastAsia="宋体" w:hAnsi="宋体" w:cs="宋体" w:hint="eastAsia"/>
          <w:szCs w:val="21"/>
        </w:rPr>
        <w:t>医院相关管理层</w:t>
      </w:r>
      <w:r>
        <w:rPr>
          <w:rFonts w:ascii="宋体" w:eastAsia="宋体" w:hAnsi="宋体" w:cs="宋体" w:hint="eastAsia"/>
          <w:szCs w:val="21"/>
        </w:rPr>
        <w:t>使用</w:t>
      </w:r>
      <w:r w:rsidRPr="00B5534F">
        <w:rPr>
          <w:rFonts w:ascii="宋体" w:eastAsia="宋体" w:hAnsi="宋体" w:cs="宋体" w:hint="eastAsia"/>
          <w:szCs w:val="21"/>
        </w:rPr>
        <w:t>超级账户成功登陆进入系统</w:t>
      </w:r>
      <w:r>
        <w:rPr>
          <w:rFonts w:ascii="宋体" w:eastAsia="宋体" w:hAnsi="宋体" w:cs="宋体" w:hint="eastAsia"/>
          <w:szCs w:val="21"/>
        </w:rPr>
        <w:t>，才能</w:t>
      </w:r>
      <w:r w:rsidRPr="00B5534F">
        <w:rPr>
          <w:rFonts w:ascii="宋体" w:eastAsia="宋体" w:hAnsi="宋体" w:cs="宋体" w:hint="eastAsia"/>
          <w:szCs w:val="21"/>
        </w:rPr>
        <w:t>修改药品价格</w:t>
      </w:r>
    </w:p>
    <w:p w:rsidR="00CE5166" w:rsidRDefault="00CE5166" w:rsidP="00CE5166">
      <w:pPr>
        <w:ind w:firstLineChars="200" w:firstLine="420"/>
        <w:rPr>
          <w:rFonts w:ascii="宋体" w:eastAsia="宋体" w:hAnsi="宋体" w:cs="宋体"/>
          <w:szCs w:val="21"/>
        </w:rPr>
      </w:pPr>
    </w:p>
    <w:p w:rsidR="00CE5166" w:rsidRDefault="00CE5166" w:rsidP="00CE5166">
      <w:pPr>
        <w:ind w:firstLineChars="200" w:firstLine="420"/>
        <w:rPr>
          <w:rFonts w:ascii="宋体" w:eastAsia="宋体" w:hAnsi="宋体" w:cs="宋体"/>
          <w:szCs w:val="21"/>
        </w:rPr>
      </w:pPr>
      <w:r>
        <w:rPr>
          <w:rFonts w:ascii="宋体" w:eastAsia="宋体" w:hAnsi="宋体" w:cs="宋体" w:hint="eastAsia"/>
          <w:szCs w:val="21"/>
        </w:rPr>
        <w:t>5.5.2系统只允许患者浏览自己的相关就诊信息和历史记录，而不允许其浏览其他患者</w:t>
      </w:r>
      <w:r>
        <w:rPr>
          <w:rFonts w:ascii="宋体" w:eastAsia="宋体" w:hAnsi="宋体" w:cs="宋体" w:hint="eastAsia"/>
          <w:szCs w:val="21"/>
        </w:rPr>
        <w:lastRenderedPageBreak/>
        <w:t>的</w:t>
      </w:r>
      <w:r w:rsidRPr="00E360F2">
        <w:rPr>
          <w:rFonts w:ascii="宋体" w:eastAsia="宋体" w:hAnsi="宋体" w:cs="宋体" w:hint="eastAsia"/>
          <w:szCs w:val="21"/>
        </w:rPr>
        <w:t>就诊信息和历史记录</w:t>
      </w:r>
      <w:r>
        <w:rPr>
          <w:rFonts w:ascii="宋体" w:eastAsia="宋体" w:hAnsi="宋体" w:cs="宋体" w:hint="eastAsia"/>
          <w:szCs w:val="21"/>
        </w:rPr>
        <w:t>。</w:t>
      </w:r>
    </w:p>
    <w:p w:rsidR="00CE5166" w:rsidRDefault="00CE5166" w:rsidP="00CE5166">
      <w:pPr>
        <w:ind w:firstLineChars="200" w:firstLine="420"/>
        <w:rPr>
          <w:rFonts w:ascii="宋体" w:eastAsia="宋体" w:hAnsi="宋体" w:cs="宋体"/>
          <w:szCs w:val="21"/>
        </w:rPr>
      </w:pPr>
    </w:p>
    <w:p w:rsidR="00CE5166" w:rsidRDefault="00CE5166" w:rsidP="00CE5166">
      <w:pPr>
        <w:ind w:firstLineChars="200" w:firstLine="420"/>
        <w:rPr>
          <w:rFonts w:ascii="宋体" w:eastAsia="宋体" w:hAnsi="宋体" w:cs="宋体"/>
          <w:szCs w:val="21"/>
        </w:rPr>
      </w:pPr>
      <w:r>
        <w:rPr>
          <w:rFonts w:ascii="宋体" w:eastAsia="宋体" w:hAnsi="宋体" w:cs="宋体" w:hint="eastAsia"/>
          <w:szCs w:val="21"/>
        </w:rPr>
        <w:t>5.5.3</w:t>
      </w:r>
      <w:proofErr w:type="gramStart"/>
      <w:r>
        <w:rPr>
          <w:rFonts w:ascii="宋体" w:eastAsia="宋体" w:hAnsi="宋体" w:cs="宋体" w:hint="eastAsia"/>
          <w:szCs w:val="21"/>
        </w:rPr>
        <w:t>一个</w:t>
      </w:r>
      <w:proofErr w:type="gramEnd"/>
      <w:r>
        <w:rPr>
          <w:rFonts w:ascii="宋体" w:eastAsia="宋体" w:hAnsi="宋体" w:cs="宋体" w:hint="eastAsia"/>
          <w:szCs w:val="21"/>
        </w:rPr>
        <w:t>患者只能对应一个身份证号码，一个身份证号码只能对应一个绑定账号，作为患者在此取药</w:t>
      </w:r>
      <w:r w:rsidRPr="00367E1C">
        <w:rPr>
          <w:rFonts w:ascii="宋体" w:eastAsia="宋体" w:hAnsi="宋体" w:cs="宋体" w:hint="eastAsia"/>
          <w:szCs w:val="21"/>
        </w:rPr>
        <w:t>系统</w:t>
      </w:r>
      <w:r>
        <w:rPr>
          <w:rFonts w:ascii="宋体" w:eastAsia="宋体" w:hAnsi="宋体" w:cs="宋体" w:hint="eastAsia"/>
          <w:szCs w:val="21"/>
        </w:rPr>
        <w:t>中唯一I</w:t>
      </w:r>
      <w:r>
        <w:rPr>
          <w:rFonts w:ascii="宋体" w:eastAsia="宋体" w:hAnsi="宋体" w:cs="宋体"/>
          <w:szCs w:val="21"/>
        </w:rPr>
        <w:t>D</w:t>
      </w:r>
      <w:r>
        <w:rPr>
          <w:rFonts w:ascii="宋体" w:eastAsia="宋体" w:hAnsi="宋体" w:cs="宋体" w:hint="eastAsia"/>
          <w:szCs w:val="21"/>
        </w:rPr>
        <w:t>标识符。</w:t>
      </w:r>
    </w:p>
    <w:p w:rsidR="00CE5166" w:rsidRPr="0033399C" w:rsidRDefault="00CE5166" w:rsidP="00CE5166">
      <w:pPr>
        <w:ind w:firstLineChars="200" w:firstLine="420"/>
        <w:rPr>
          <w:rFonts w:ascii="宋体" w:eastAsia="宋体" w:hAnsi="宋体" w:cs="宋体"/>
          <w:szCs w:val="21"/>
        </w:rPr>
      </w:pPr>
    </w:p>
    <w:p w:rsidR="00CE5166" w:rsidRDefault="00CE5166" w:rsidP="00CE5166">
      <w:pPr>
        <w:ind w:firstLineChars="200" w:firstLine="420"/>
        <w:rPr>
          <w:rFonts w:ascii="宋体" w:eastAsia="宋体" w:hAnsi="宋体" w:cs="宋体"/>
          <w:szCs w:val="21"/>
        </w:rPr>
      </w:pPr>
      <w:r>
        <w:rPr>
          <w:rFonts w:ascii="宋体" w:eastAsia="宋体" w:hAnsi="宋体" w:cs="宋体" w:hint="eastAsia"/>
          <w:szCs w:val="21"/>
        </w:rPr>
        <w:t>5.5.4 一切除了付款退款外的</w:t>
      </w:r>
      <w:proofErr w:type="gramStart"/>
      <w:r>
        <w:rPr>
          <w:rFonts w:ascii="宋体" w:eastAsia="宋体" w:hAnsi="宋体" w:cs="宋体" w:hint="eastAsia"/>
          <w:szCs w:val="21"/>
        </w:rPr>
        <w:t>医务资金</w:t>
      </w:r>
      <w:proofErr w:type="gramEnd"/>
      <w:r>
        <w:rPr>
          <w:rFonts w:ascii="宋体" w:eastAsia="宋体" w:hAnsi="宋体" w:cs="宋体" w:hint="eastAsia"/>
          <w:szCs w:val="21"/>
        </w:rPr>
        <w:t>流动都需要医生或者医院的管理员授权。</w:t>
      </w:r>
    </w:p>
    <w:p w:rsidR="00CE5166" w:rsidRDefault="00CE5166" w:rsidP="00CE5166">
      <w:pPr>
        <w:ind w:firstLineChars="200"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szCs w:val="21"/>
        </w:rPr>
        <w:t xml:space="preserve">    </w:t>
      </w:r>
    </w:p>
    <w:p w:rsidR="00CE5166" w:rsidRDefault="00CE5166" w:rsidP="00CE5166">
      <w:pPr>
        <w:rPr>
          <w:rFonts w:ascii="宋体" w:eastAsia="宋体" w:hAnsi="宋体" w:cs="宋体"/>
          <w:szCs w:val="21"/>
        </w:rPr>
      </w:pPr>
    </w:p>
    <w:p w:rsidR="00CE5166" w:rsidRDefault="00CE5166" w:rsidP="00CE5166">
      <w:pPr>
        <w:rPr>
          <w:rFonts w:ascii="宋体" w:eastAsia="宋体" w:hAnsi="宋体" w:cs="宋体"/>
          <w:sz w:val="24"/>
        </w:rPr>
      </w:pPr>
      <w:r>
        <w:rPr>
          <w:rFonts w:ascii="宋体" w:eastAsia="宋体" w:hAnsi="宋体" w:cs="宋体" w:hint="eastAsia"/>
          <w:sz w:val="24"/>
        </w:rPr>
        <w:t>5.6 用户文档</w:t>
      </w:r>
    </w:p>
    <w:p w:rsidR="00CE5166" w:rsidRDefault="00CE5166" w:rsidP="00CE5166">
      <w:pPr>
        <w:ind w:firstLine="480"/>
        <w:rPr>
          <w:rFonts w:ascii="宋体" w:eastAsia="宋体" w:hAnsi="宋体" w:cs="宋体"/>
          <w:szCs w:val="21"/>
        </w:rPr>
      </w:pPr>
      <w:r>
        <w:rPr>
          <w:rFonts w:ascii="宋体" w:eastAsia="宋体" w:hAnsi="宋体" w:cs="宋体" w:hint="eastAsia"/>
          <w:szCs w:val="21"/>
        </w:rPr>
        <w:t>5.6.1 免责说明</w:t>
      </w:r>
    </w:p>
    <w:p w:rsidR="00CE5166" w:rsidRDefault="00CE5166" w:rsidP="00CE5166">
      <w:pPr>
        <w:ind w:firstLine="480"/>
        <w:rPr>
          <w:rFonts w:ascii="宋体" w:eastAsia="宋体" w:hAnsi="宋体" w:cs="宋体"/>
          <w:szCs w:val="21"/>
        </w:rPr>
      </w:pPr>
    </w:p>
    <w:p w:rsidR="00CE5166" w:rsidRDefault="00CE5166" w:rsidP="00CE5166">
      <w:pPr>
        <w:ind w:firstLine="480"/>
        <w:rPr>
          <w:rFonts w:ascii="宋体" w:eastAsia="宋体" w:hAnsi="宋体" w:cs="宋体"/>
          <w:szCs w:val="21"/>
        </w:rPr>
      </w:pPr>
      <w:r>
        <w:rPr>
          <w:rFonts w:ascii="宋体" w:eastAsia="宋体" w:hAnsi="宋体" w:cs="宋体" w:hint="eastAsia"/>
          <w:szCs w:val="21"/>
        </w:rPr>
        <w:t>5.6.2 使用说明书</w:t>
      </w:r>
    </w:p>
    <w:p w:rsidR="00CE5166" w:rsidRDefault="00CE5166" w:rsidP="00CE5166">
      <w:pPr>
        <w:ind w:firstLine="480"/>
        <w:rPr>
          <w:rFonts w:ascii="宋体" w:eastAsia="宋体" w:hAnsi="宋体" w:cs="宋体"/>
          <w:szCs w:val="21"/>
        </w:rPr>
      </w:pPr>
    </w:p>
    <w:p w:rsidR="00CE5166" w:rsidRDefault="00CE5166" w:rsidP="00CE5166">
      <w:pPr>
        <w:ind w:firstLine="480"/>
        <w:rPr>
          <w:rFonts w:ascii="宋体" w:eastAsia="宋体" w:hAnsi="宋体" w:cs="宋体"/>
          <w:szCs w:val="21"/>
        </w:rPr>
      </w:pPr>
      <w:r>
        <w:rPr>
          <w:rFonts w:ascii="宋体" w:eastAsia="宋体" w:hAnsi="宋体" w:cs="宋体" w:hint="eastAsia"/>
          <w:szCs w:val="21"/>
        </w:rPr>
        <w:t>5.6.3 在线帮助</w:t>
      </w:r>
    </w:p>
    <w:p w:rsidR="00CE5166" w:rsidRDefault="00CE5166" w:rsidP="00CE5166">
      <w:pPr>
        <w:ind w:firstLine="480"/>
        <w:rPr>
          <w:rFonts w:ascii="宋体" w:eastAsia="宋体" w:hAnsi="宋体" w:cs="宋体"/>
          <w:szCs w:val="21"/>
        </w:rPr>
      </w:pPr>
    </w:p>
    <w:p w:rsidR="00CE5166" w:rsidRDefault="00CE5166" w:rsidP="00CE5166">
      <w:pPr>
        <w:ind w:firstLine="480"/>
        <w:rPr>
          <w:rFonts w:ascii="宋体" w:eastAsia="宋体" w:hAnsi="宋体" w:cs="宋体"/>
          <w:szCs w:val="21"/>
        </w:rPr>
      </w:pPr>
      <w:r>
        <w:rPr>
          <w:rFonts w:ascii="宋体" w:eastAsia="宋体" w:hAnsi="宋体" w:cs="宋体" w:hint="eastAsia"/>
          <w:szCs w:val="21"/>
        </w:rPr>
        <w:t>5.6.4 资费标准</w:t>
      </w:r>
    </w:p>
    <w:p w:rsidR="00CE5166" w:rsidRDefault="00CE5166" w:rsidP="00CE5166">
      <w:pPr>
        <w:ind w:firstLine="480"/>
        <w:rPr>
          <w:rFonts w:ascii="宋体" w:eastAsia="宋体" w:hAnsi="宋体" w:cs="宋体"/>
          <w:szCs w:val="21"/>
        </w:rPr>
      </w:pPr>
    </w:p>
    <w:p w:rsidR="00CE5166" w:rsidRDefault="00CE5166" w:rsidP="00CE5166">
      <w:pPr>
        <w:ind w:firstLine="480"/>
        <w:rPr>
          <w:rFonts w:ascii="宋体" w:eastAsia="宋体" w:hAnsi="宋体" w:cs="宋体"/>
          <w:szCs w:val="21"/>
        </w:rPr>
      </w:pPr>
      <w:r>
        <w:rPr>
          <w:rFonts w:ascii="宋体" w:eastAsia="宋体" w:hAnsi="宋体" w:cs="宋体" w:hint="eastAsia"/>
          <w:szCs w:val="21"/>
        </w:rPr>
        <w:t>5.6.5 使用技巧</w:t>
      </w:r>
    </w:p>
    <w:p w:rsidR="00CE5166" w:rsidRDefault="00CE5166" w:rsidP="00CE5166">
      <w:pPr>
        <w:ind w:firstLine="480"/>
        <w:rPr>
          <w:rFonts w:ascii="宋体" w:eastAsia="宋体" w:hAnsi="宋体" w:cs="宋体"/>
          <w:szCs w:val="21"/>
        </w:rPr>
      </w:pPr>
    </w:p>
    <w:p w:rsidR="00CE5166" w:rsidRDefault="00CE5166" w:rsidP="00CE5166">
      <w:pPr>
        <w:numPr>
          <w:ilvl w:val="0"/>
          <w:numId w:val="5"/>
        </w:numPr>
        <w:rPr>
          <w:rFonts w:ascii="宋体" w:eastAsia="宋体" w:hAnsi="宋体" w:cs="宋体"/>
          <w:sz w:val="28"/>
          <w:szCs w:val="28"/>
        </w:rPr>
      </w:pPr>
      <w:r>
        <w:rPr>
          <w:rFonts w:ascii="宋体" w:eastAsia="宋体" w:hAnsi="宋体" w:cs="宋体" w:hint="eastAsia"/>
          <w:sz w:val="28"/>
          <w:szCs w:val="28"/>
        </w:rPr>
        <w:t>其他需求</w:t>
      </w:r>
    </w:p>
    <w:p w:rsidR="00CE5166" w:rsidRPr="00A845B9" w:rsidRDefault="00CE5166" w:rsidP="00CE5166">
      <w:pPr>
        <w:ind w:firstLineChars="200" w:firstLine="420"/>
        <w:rPr>
          <w:rFonts w:ascii="宋体" w:eastAsia="宋体" w:hAnsi="宋体" w:cs="宋体"/>
          <w:szCs w:val="21"/>
        </w:rPr>
      </w:pPr>
      <w:r w:rsidRPr="00A845B9">
        <w:rPr>
          <w:rFonts w:ascii="宋体" w:eastAsia="宋体" w:hAnsi="宋体" w:cs="宋体" w:hint="eastAsia"/>
          <w:szCs w:val="21"/>
        </w:rPr>
        <w:t xml:space="preserve"> 6.1支持多种操作系统</w:t>
      </w:r>
    </w:p>
    <w:p w:rsidR="00CE5166" w:rsidRDefault="00CE5166" w:rsidP="00CE5166">
      <w:pPr>
        <w:ind w:leftChars="200" w:left="420"/>
        <w:rPr>
          <w:rFonts w:ascii="宋体" w:eastAsia="宋体" w:hAnsi="宋体" w:cs="宋体"/>
        </w:rPr>
      </w:pPr>
    </w:p>
    <w:p w:rsidR="00CE5166" w:rsidRDefault="00CE5166" w:rsidP="00CE5166">
      <w:pPr>
        <w:ind w:leftChars="200" w:left="420" w:firstLineChars="200" w:firstLine="420"/>
        <w:rPr>
          <w:rFonts w:ascii="宋体" w:eastAsia="宋体" w:hAnsi="宋体" w:cs="宋体"/>
        </w:rPr>
      </w:pPr>
      <w:r>
        <w:rPr>
          <w:rFonts w:ascii="宋体" w:eastAsia="宋体" w:hAnsi="宋体" w:cs="宋体" w:hint="eastAsia"/>
        </w:rPr>
        <w:t>当今市场上，各种品牌的电脑设备层出不穷，各种从</w:t>
      </w:r>
      <w:proofErr w:type="spellStart"/>
      <w:r>
        <w:rPr>
          <w:rFonts w:ascii="宋体" w:eastAsia="宋体" w:hAnsi="宋体" w:cs="宋体" w:hint="eastAsia"/>
        </w:rPr>
        <w:t>w</w:t>
      </w:r>
      <w:r>
        <w:rPr>
          <w:rFonts w:ascii="宋体" w:eastAsia="宋体" w:hAnsi="宋体" w:cs="宋体"/>
        </w:rPr>
        <w:t>indowsXP</w:t>
      </w:r>
      <w:proofErr w:type="spellEnd"/>
      <w:r>
        <w:rPr>
          <w:rFonts w:ascii="宋体" w:eastAsia="宋体" w:hAnsi="宋体" w:cs="宋体" w:hint="eastAsia"/>
        </w:rPr>
        <w:t>到w</w:t>
      </w:r>
      <w:r>
        <w:rPr>
          <w:rFonts w:ascii="宋体" w:eastAsia="宋体" w:hAnsi="宋体" w:cs="宋体"/>
        </w:rPr>
        <w:t>in10</w:t>
      </w:r>
      <w:r>
        <w:rPr>
          <w:rFonts w:ascii="宋体" w:eastAsia="宋体" w:hAnsi="宋体" w:cs="宋体" w:hint="eastAsia"/>
        </w:rPr>
        <w:t>的操作系统版本也是各不相同，也于无形中给我们的系统提出了一个必须满足的需求，那便是支</w:t>
      </w:r>
    </w:p>
    <w:p w:rsidR="00CE5166" w:rsidRDefault="00CE5166" w:rsidP="00CE5166">
      <w:pPr>
        <w:ind w:firstLineChars="200" w:firstLine="420"/>
        <w:rPr>
          <w:rFonts w:ascii="宋体" w:eastAsia="宋体" w:hAnsi="宋体" w:cs="宋体"/>
        </w:rPr>
      </w:pPr>
      <w:proofErr w:type="gramStart"/>
      <w:r>
        <w:rPr>
          <w:rFonts w:ascii="宋体" w:eastAsia="宋体" w:hAnsi="宋体" w:cs="宋体" w:hint="eastAsia"/>
        </w:rPr>
        <w:t>持多种</w:t>
      </w:r>
      <w:proofErr w:type="gramEnd"/>
      <w:r>
        <w:rPr>
          <w:rFonts w:ascii="宋体" w:eastAsia="宋体" w:hAnsi="宋体" w:cs="宋体" w:hint="eastAsia"/>
        </w:rPr>
        <w:t>操作系统。医院使用的设备型号各不相同，所适用的操作系统也各不相同。我们</w:t>
      </w:r>
    </w:p>
    <w:p w:rsidR="00CE5166" w:rsidRDefault="00CE5166" w:rsidP="00CE5166">
      <w:pPr>
        <w:ind w:leftChars="200" w:left="420"/>
        <w:rPr>
          <w:rFonts w:ascii="宋体" w:eastAsia="宋体" w:hAnsi="宋体" w:cs="宋体"/>
        </w:rPr>
      </w:pPr>
      <w:r>
        <w:rPr>
          <w:rFonts w:ascii="宋体" w:eastAsia="宋体" w:hAnsi="宋体" w:cs="宋体" w:hint="eastAsia"/>
        </w:rPr>
        <w:t>的系统必须具有在各种操作系统上使用的包容性，</w:t>
      </w:r>
      <w:r w:rsidRPr="00C92792">
        <w:rPr>
          <w:rFonts w:ascii="宋体" w:eastAsia="宋体" w:hAnsi="宋体" w:cs="宋体" w:hint="eastAsia"/>
        </w:rPr>
        <w:t>药品存储管理系统</w:t>
      </w:r>
      <w:r>
        <w:rPr>
          <w:rFonts w:ascii="宋体" w:eastAsia="宋体" w:hAnsi="宋体" w:cs="宋体" w:hint="eastAsia"/>
        </w:rPr>
        <w:t>才会有市场，并被广泛使用，而不是仅仅局限于</w:t>
      </w:r>
      <w:proofErr w:type="gramStart"/>
      <w:r>
        <w:rPr>
          <w:rFonts w:ascii="宋体" w:eastAsia="宋体" w:hAnsi="宋体" w:cs="宋体" w:hint="eastAsia"/>
        </w:rPr>
        <w:t>一</w:t>
      </w:r>
      <w:proofErr w:type="gramEnd"/>
      <w:r>
        <w:rPr>
          <w:rFonts w:ascii="宋体" w:eastAsia="宋体" w:hAnsi="宋体" w:cs="宋体" w:hint="eastAsia"/>
        </w:rPr>
        <w:t>小部分群体，同时，只有达到此种便捷程度的系统，才能真正为医院解决实际问题。</w:t>
      </w:r>
    </w:p>
    <w:p w:rsidR="00CE5166" w:rsidRDefault="00CE5166" w:rsidP="00CE5166">
      <w:pPr>
        <w:rPr>
          <w:rFonts w:ascii="宋体" w:eastAsia="宋体" w:hAnsi="宋体" w:cs="宋体"/>
        </w:rPr>
      </w:pP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6.2系统安装方便，易于维护</w:t>
      </w:r>
    </w:p>
    <w:p w:rsidR="00CE5166" w:rsidRPr="00807C56" w:rsidRDefault="00CE5166" w:rsidP="00CE5166">
      <w:pPr>
        <w:rPr>
          <w:rFonts w:ascii="宋体" w:eastAsia="宋体" w:hAnsi="宋体" w:cs="宋体"/>
          <w:sz w:val="24"/>
        </w:rPr>
      </w:pPr>
      <w:r w:rsidRPr="00807C56">
        <w:rPr>
          <w:rFonts w:ascii="宋体" w:eastAsia="宋体" w:hAnsi="宋体" w:cs="宋体" w:hint="eastAsia"/>
          <w:sz w:val="24"/>
        </w:rPr>
        <w:t xml:space="preserve">        患者和使用我们系统的医院管理员大多不是技术“大牛”，不具备掌握复杂</w:t>
      </w:r>
    </w:p>
    <w:p w:rsidR="00CE5166" w:rsidRPr="00807C56" w:rsidRDefault="00CE5166" w:rsidP="00CE5166">
      <w:pPr>
        <w:ind w:leftChars="200" w:left="420"/>
        <w:rPr>
          <w:rFonts w:ascii="宋体" w:eastAsia="宋体" w:hAnsi="宋体" w:cs="宋体"/>
          <w:sz w:val="24"/>
        </w:rPr>
      </w:pPr>
      <w:r w:rsidRPr="00807C56">
        <w:rPr>
          <w:rFonts w:ascii="宋体" w:eastAsia="宋体" w:hAnsi="宋体" w:cs="宋体" w:hint="eastAsia"/>
          <w:sz w:val="24"/>
        </w:rPr>
        <w:t>繁琐的安装程序和操作指令的能力，所以，我们的药品存储管理系统绝对不能操作复杂，难以维护。否则，对医院而言，不仅不能提高效率，还会给医院带去大笔维护成本，对顾客而言，安装程序复杂，多少会产生烦躁心理，那么系统必然难以提高医院的效率，长此以往，我们的系统便毫无市场可言。所以，我们的系统必须安装方便，易于维护。</w:t>
      </w:r>
    </w:p>
    <w:p w:rsidR="00CE5166" w:rsidRPr="00807C56" w:rsidRDefault="00CE5166" w:rsidP="00CE5166">
      <w:pPr>
        <w:ind w:leftChars="200" w:left="420"/>
        <w:rPr>
          <w:rFonts w:ascii="宋体" w:eastAsia="宋体" w:hAnsi="宋体" w:cs="宋体"/>
          <w:sz w:val="24"/>
        </w:rPr>
      </w:pPr>
    </w:p>
    <w:p w:rsidR="00CE5166" w:rsidRPr="00807C56" w:rsidRDefault="00CE5166" w:rsidP="00CE5166">
      <w:pPr>
        <w:rPr>
          <w:rFonts w:ascii="宋体" w:eastAsia="宋体" w:hAnsi="宋体" w:cs="宋体"/>
          <w:sz w:val="24"/>
        </w:rPr>
      </w:pP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6.3支持多种语言</w:t>
      </w:r>
    </w:p>
    <w:p w:rsidR="00CE5166" w:rsidRPr="00807C56" w:rsidRDefault="00CE5166" w:rsidP="00CE5166">
      <w:pPr>
        <w:ind w:leftChars="200" w:left="420"/>
        <w:jc w:val="left"/>
        <w:rPr>
          <w:rFonts w:ascii="宋体" w:eastAsia="宋体" w:hAnsi="宋体" w:cs="宋体"/>
          <w:sz w:val="24"/>
        </w:rPr>
      </w:pPr>
    </w:p>
    <w:p w:rsidR="00CE5166" w:rsidRPr="00807C56" w:rsidRDefault="00CE5166" w:rsidP="00807C56">
      <w:pPr>
        <w:ind w:leftChars="200" w:left="420" w:firstLineChars="200" w:firstLine="480"/>
        <w:jc w:val="left"/>
        <w:rPr>
          <w:rFonts w:ascii="宋体" w:eastAsia="宋体" w:hAnsi="宋体" w:cs="宋体"/>
          <w:sz w:val="24"/>
        </w:rPr>
      </w:pPr>
      <w:r w:rsidRPr="00807C56">
        <w:rPr>
          <w:rFonts w:ascii="宋体" w:eastAsia="宋体" w:hAnsi="宋体" w:cs="宋体" w:hint="eastAsia"/>
          <w:sz w:val="24"/>
        </w:rPr>
        <w:t>要做好一个药品存储管理系统，我们的眼光不能仅仅定位在国内医院，而是要放眼国际的所有医院，把不同纬度、不同大洲，不同区域的医院一起</w:t>
      </w:r>
      <w:r w:rsidRPr="00807C56">
        <w:rPr>
          <w:rFonts w:ascii="宋体" w:eastAsia="宋体" w:hAnsi="宋体" w:cs="宋体" w:hint="eastAsia"/>
          <w:sz w:val="24"/>
        </w:rPr>
        <w:lastRenderedPageBreak/>
        <w:t>使用我们的系统作为终极目标。就近的来说，支持不同语言对初来乍到的留学生而言也是莫大的便捷，人生地不熟的他们既能快速地解决他们看病取药问题，也能在异国他乡找到久违的亲切感，更有利于将我们的取药系统推出国门，走向国际化。所以，支持多种语言是一种趋势。</w:t>
      </w:r>
    </w:p>
    <w:p w:rsidR="00CE5166" w:rsidRPr="00807C56" w:rsidRDefault="00CE5166" w:rsidP="00CE5166">
      <w:pPr>
        <w:rPr>
          <w:rFonts w:ascii="宋体" w:eastAsia="宋体" w:hAnsi="宋体" w:cs="宋体"/>
          <w:sz w:val="24"/>
        </w:rPr>
      </w:pPr>
    </w:p>
    <w:p w:rsidR="00CE5166" w:rsidRPr="00807C56" w:rsidRDefault="00CE5166" w:rsidP="00CE5166">
      <w:pPr>
        <w:rPr>
          <w:rFonts w:ascii="宋体" w:eastAsia="宋体" w:hAnsi="宋体" w:cs="宋体"/>
          <w:sz w:val="24"/>
        </w:rPr>
      </w:pP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6.4出现错误时，启动应急机制，具有一定的容错性</w:t>
      </w:r>
    </w:p>
    <w:p w:rsidR="00CE5166" w:rsidRPr="00807C56" w:rsidRDefault="00CE5166" w:rsidP="00CE5166">
      <w:pPr>
        <w:rPr>
          <w:rFonts w:ascii="宋体" w:eastAsia="宋体" w:hAnsi="宋体" w:cs="宋体"/>
          <w:sz w:val="24"/>
        </w:rPr>
      </w:pPr>
      <w:r w:rsidRPr="00807C56">
        <w:rPr>
          <w:rFonts w:ascii="宋体" w:eastAsia="宋体" w:hAnsi="宋体" w:cs="宋体" w:hint="eastAsia"/>
          <w:sz w:val="24"/>
        </w:rPr>
        <w:t xml:space="preserve">        </w:t>
      </w:r>
    </w:p>
    <w:p w:rsidR="00CE5166" w:rsidRPr="00807C56" w:rsidRDefault="00CE5166" w:rsidP="00807C56">
      <w:pPr>
        <w:ind w:left="840" w:firstLineChars="200" w:firstLine="480"/>
        <w:rPr>
          <w:rFonts w:ascii="宋体" w:eastAsia="宋体" w:hAnsi="宋体" w:cs="宋体"/>
          <w:sz w:val="24"/>
        </w:rPr>
      </w:pPr>
      <w:r w:rsidRPr="00807C56">
        <w:rPr>
          <w:rFonts w:ascii="宋体" w:eastAsia="宋体" w:hAnsi="宋体" w:cs="宋体" w:hint="eastAsia"/>
          <w:sz w:val="24"/>
        </w:rPr>
        <w:t>任何一个系统不会在一开始就十分完美，没有任何错误，应对这些bug，除了不断更新我们的系统之外，也必须建立容错机制和应急机制。当患者或者管理人员进行操作，系统出现错误时，药品存储管理系统仍能以简易版形式提供服务，即最主要功能必须确保不会轻易崩溃，同时，必须启动应急纠错机制，通过发送错误报告，后台紧急处理，以求在最短的时间内解决错误，从而获得更高的用户体验。</w:t>
      </w:r>
    </w:p>
    <w:p w:rsidR="00CE5166" w:rsidRPr="00807C56" w:rsidRDefault="00CE5166" w:rsidP="00CE5166">
      <w:pPr>
        <w:rPr>
          <w:rFonts w:ascii="宋体" w:eastAsia="宋体" w:hAnsi="宋体" w:cs="宋体"/>
          <w:sz w:val="24"/>
        </w:rPr>
      </w:pPr>
    </w:p>
    <w:p w:rsidR="00CE5166" w:rsidRPr="00807C56" w:rsidRDefault="00CE5166" w:rsidP="00807C56">
      <w:pPr>
        <w:ind w:firstLineChars="400" w:firstLine="960"/>
        <w:rPr>
          <w:rFonts w:ascii="宋体" w:eastAsia="宋体" w:hAnsi="宋体" w:cs="宋体"/>
          <w:sz w:val="24"/>
        </w:rPr>
      </w:pPr>
      <w:r w:rsidRPr="00807C56">
        <w:rPr>
          <w:rFonts w:ascii="宋体" w:eastAsia="宋体" w:hAnsi="宋体" w:cs="宋体" w:hint="eastAsia"/>
          <w:sz w:val="24"/>
        </w:rPr>
        <w:t>6.5拥有安全系数较高的找回密码功能</w:t>
      </w:r>
    </w:p>
    <w:p w:rsidR="00CE5166" w:rsidRPr="00807C56" w:rsidRDefault="00CE5166" w:rsidP="00CE5166">
      <w:pPr>
        <w:rPr>
          <w:rFonts w:ascii="宋体" w:eastAsia="宋体" w:hAnsi="宋体" w:cs="宋体"/>
          <w:sz w:val="24"/>
        </w:rPr>
      </w:pP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一旦涉及密码，便会涉及隐私和财产问题，这些数据都是医院高级机密，是我们系统需</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要启动高级防护机制的区域，必须慎重，否则，一旦泄露，所出现的损失便是我们无法</w:t>
      </w:r>
    </w:p>
    <w:p w:rsidR="00CE5166" w:rsidRPr="00807C56" w:rsidRDefault="00CE5166" w:rsidP="00CE5166">
      <w:pPr>
        <w:ind w:leftChars="200" w:left="420"/>
        <w:rPr>
          <w:rFonts w:ascii="宋体" w:eastAsia="宋体" w:hAnsi="宋体" w:cs="宋体"/>
          <w:sz w:val="24"/>
        </w:rPr>
      </w:pPr>
      <w:r w:rsidRPr="00807C56">
        <w:rPr>
          <w:rFonts w:ascii="宋体" w:eastAsia="宋体" w:hAnsi="宋体" w:cs="宋体" w:hint="eastAsia"/>
          <w:sz w:val="24"/>
        </w:rPr>
        <w:t>承受的。因此，我们的药品存储管理系统必须拥有较高的安全系数。此外，找回密码必然存在密码丢失现象，那么找回密码功能必然就有一定风险，但医院管理用户难免有忘记密码的时候，如果缺少此功能，医院管理人员就难以再次使用我们的系统，所以，此项功能确实是必须的。</w:t>
      </w:r>
    </w:p>
    <w:p w:rsidR="00CE5166" w:rsidRPr="00807C56" w:rsidRDefault="00CE5166" w:rsidP="00CE5166">
      <w:pPr>
        <w:rPr>
          <w:rFonts w:ascii="宋体" w:eastAsia="宋体" w:hAnsi="宋体" w:cs="宋体"/>
          <w:sz w:val="24"/>
        </w:rPr>
      </w:pPr>
      <w:r w:rsidRPr="00807C56">
        <w:rPr>
          <w:rFonts w:ascii="宋体" w:eastAsia="宋体" w:hAnsi="宋体" w:cs="宋体" w:hint="eastAsia"/>
          <w:sz w:val="24"/>
        </w:rPr>
        <w:t xml:space="preserve">    </w:t>
      </w:r>
    </w:p>
    <w:p w:rsidR="00CE5166" w:rsidRPr="00807C56" w:rsidRDefault="00CE5166" w:rsidP="00CE5166">
      <w:pPr>
        <w:ind w:firstLine="420"/>
        <w:rPr>
          <w:rFonts w:ascii="宋体" w:eastAsia="宋体" w:hAnsi="宋体" w:cs="宋体"/>
          <w:sz w:val="24"/>
        </w:rPr>
      </w:pPr>
      <w:r w:rsidRPr="00807C56">
        <w:rPr>
          <w:rFonts w:ascii="宋体" w:eastAsia="宋体" w:hAnsi="宋体" w:cs="宋体" w:hint="eastAsia"/>
          <w:sz w:val="24"/>
        </w:rPr>
        <w:t>6.6具有一定的独立性</w:t>
      </w:r>
    </w:p>
    <w:p w:rsidR="00CE5166" w:rsidRPr="00807C56" w:rsidRDefault="00CE5166" w:rsidP="00807C56">
      <w:pPr>
        <w:ind w:left="480" w:hangingChars="200" w:hanging="480"/>
        <w:rPr>
          <w:rFonts w:ascii="宋体" w:eastAsia="宋体" w:hAnsi="宋体" w:cs="宋体"/>
          <w:sz w:val="24"/>
        </w:rPr>
      </w:pPr>
      <w:r w:rsidRPr="00807C56">
        <w:rPr>
          <w:rFonts w:ascii="宋体" w:eastAsia="宋体" w:hAnsi="宋体" w:cs="宋体" w:hint="eastAsia"/>
          <w:sz w:val="24"/>
        </w:rPr>
        <w:t xml:space="preserve">        药品存储管理系统代码之间必须具有一定的独立性。试想，如果系统各个代码模块相互关联，不   </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可分割，一旦有一处出现了错误，那么整个系统必然全盘崩溃，而且也很难找出到底是</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哪里出了错误，这也就等同于我们开发的系统已经完全残废，之前所有心血付诸东流。</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反之，如果我们系统的各块代码之间具有较高的独立性。那么，即使一处出现错误，我</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们也可以保留正确的代码，并通过测试快速找出错误的部分，进行修复。这种独立性避</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免了一处错误而导致整个系统崩溃的情况，也易于找出错误，进行维护。</w:t>
      </w:r>
    </w:p>
    <w:p w:rsidR="00CE5166" w:rsidRPr="00807C56" w:rsidRDefault="00CE5166" w:rsidP="00CE5166">
      <w:pPr>
        <w:rPr>
          <w:rFonts w:ascii="宋体" w:eastAsia="宋体" w:hAnsi="宋体" w:cs="宋体"/>
          <w:sz w:val="24"/>
        </w:rPr>
      </w:pPr>
    </w:p>
    <w:p w:rsidR="00CE5166" w:rsidRPr="00807C56" w:rsidRDefault="00CE5166" w:rsidP="00CE5166">
      <w:pPr>
        <w:rPr>
          <w:rFonts w:ascii="宋体" w:eastAsia="宋体" w:hAnsi="宋体" w:cs="宋体"/>
          <w:sz w:val="24"/>
        </w:rPr>
      </w:pPr>
      <w:r w:rsidRPr="00807C56">
        <w:rPr>
          <w:rFonts w:ascii="宋体" w:eastAsia="宋体" w:hAnsi="宋体" w:cs="宋体" w:hint="eastAsia"/>
          <w:sz w:val="24"/>
        </w:rPr>
        <w:t xml:space="preserve">    6.7抵制非法操作，并启动举报机制</w:t>
      </w:r>
    </w:p>
    <w:p w:rsidR="00CE5166" w:rsidRPr="00807C56" w:rsidRDefault="00CE5166" w:rsidP="00CE5166">
      <w:pPr>
        <w:rPr>
          <w:rFonts w:ascii="宋体" w:eastAsia="宋体" w:hAnsi="宋体" w:cs="宋体"/>
          <w:sz w:val="24"/>
        </w:rPr>
      </w:pPr>
      <w:r w:rsidRPr="00807C56">
        <w:rPr>
          <w:rFonts w:ascii="宋体" w:eastAsia="宋体" w:hAnsi="宋体" w:cs="宋体" w:hint="eastAsia"/>
          <w:sz w:val="24"/>
        </w:rPr>
        <w:t xml:space="preserve">        遵守法律使我们进行开发的首要准则，不符合法律的开发行为必会让人自食恶果。  </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我们在自己遵守法律的同时，还要履行一定的监督义务。所以，我们的系统必须抵制非</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lastRenderedPageBreak/>
        <w:t>法操作，一旦发现违法操作，必须通过举报机制，坚决举报，确保操作环境与支付环境</w:t>
      </w:r>
    </w:p>
    <w:p w:rsidR="00CE5166" w:rsidRPr="00807C56" w:rsidRDefault="00CE5166" w:rsidP="00807C56">
      <w:pPr>
        <w:ind w:firstLineChars="200" w:firstLine="480"/>
        <w:rPr>
          <w:rFonts w:ascii="宋体" w:eastAsia="宋体" w:hAnsi="宋体" w:cs="宋体"/>
          <w:sz w:val="24"/>
        </w:rPr>
      </w:pPr>
      <w:r w:rsidRPr="00807C56">
        <w:rPr>
          <w:rFonts w:ascii="宋体" w:eastAsia="宋体" w:hAnsi="宋体" w:cs="宋体" w:hint="eastAsia"/>
          <w:sz w:val="24"/>
        </w:rPr>
        <w:t>的绝对安全，也确保患者看病和取药流程的绝对纯洁性。</w:t>
      </w:r>
    </w:p>
    <w:p w:rsidR="00CE5166" w:rsidRPr="00807C56" w:rsidRDefault="00CE5166" w:rsidP="00CE5166">
      <w:pPr>
        <w:rPr>
          <w:rFonts w:eastAsia="宋体"/>
          <w:sz w:val="24"/>
        </w:rPr>
      </w:pPr>
    </w:p>
    <w:p w:rsidR="00CE5166" w:rsidRPr="00807C56" w:rsidRDefault="00CE5166" w:rsidP="00CE5166">
      <w:pPr>
        <w:rPr>
          <w:rFonts w:eastAsia="宋体"/>
          <w:sz w:val="24"/>
        </w:rPr>
      </w:pPr>
    </w:p>
    <w:p w:rsidR="00CE5166" w:rsidRPr="00807C56" w:rsidRDefault="00CE5166" w:rsidP="00CE5166">
      <w:pPr>
        <w:rPr>
          <w:rFonts w:eastAsia="宋体"/>
          <w:sz w:val="24"/>
        </w:rPr>
      </w:pPr>
    </w:p>
    <w:p w:rsidR="00BD0931" w:rsidRDefault="008A0BDE" w:rsidP="00CE5166">
      <w:pPr>
        <w:rPr>
          <w:rFonts w:ascii="微软雅黑" w:eastAsia="微软雅黑" w:hAnsi="微软雅黑" w:hint="eastAsia"/>
          <w:color w:val="030303"/>
          <w:shd w:val="clear" w:color="auto" w:fill="FFFFFF"/>
        </w:rPr>
      </w:pPr>
      <w:r>
        <w:rPr>
          <w:rFonts w:ascii="宋体" w:eastAsia="宋体" w:hAnsi="宋体" w:cs="宋体" w:hint="eastAsia"/>
          <w:sz w:val="28"/>
          <w:szCs w:val="36"/>
        </w:rPr>
        <w:t xml:space="preserve">附录A </w:t>
      </w:r>
      <w:r>
        <w:rPr>
          <w:rFonts w:ascii="微软雅黑" w:eastAsia="微软雅黑" w:hAnsi="微软雅黑" w:hint="eastAsia"/>
          <w:color w:val="030303"/>
          <w:shd w:val="clear" w:color="auto" w:fill="FFFFFF"/>
        </w:rPr>
        <w:t>分析模型</w:t>
      </w:r>
    </w:p>
    <w:p w:rsidR="008A0BDE" w:rsidRDefault="008A0BDE" w:rsidP="00CE5166">
      <w:pPr>
        <w:rPr>
          <w:rFonts w:ascii="微软雅黑" w:eastAsia="微软雅黑" w:hAnsi="微软雅黑" w:hint="eastAsia"/>
          <w:color w:val="030303"/>
          <w:shd w:val="clear" w:color="auto" w:fill="FFFFFF"/>
        </w:rPr>
      </w:pPr>
      <w:r>
        <w:rPr>
          <w:rFonts w:ascii="微软雅黑" w:eastAsia="微软雅黑" w:hAnsi="微软雅黑" w:hint="eastAsia"/>
          <w:color w:val="030303"/>
          <w:shd w:val="clear" w:color="auto" w:fill="FFFFFF"/>
        </w:rPr>
        <w:t>类图</w:t>
      </w:r>
    </w:p>
    <w:p w:rsidR="008A0BDE" w:rsidRDefault="008A0BDE" w:rsidP="00CE5166">
      <w:pPr>
        <w:rPr>
          <w:rFonts w:ascii="微软雅黑" w:eastAsia="微软雅黑" w:hAnsi="微软雅黑" w:hint="eastAsia"/>
          <w:color w:val="030303"/>
          <w:shd w:val="clear" w:color="auto" w:fill="FFFFFF"/>
        </w:rPr>
      </w:pPr>
      <w:r>
        <w:rPr>
          <w:rFonts w:ascii="微软雅黑" w:eastAsia="微软雅黑" w:hAnsi="微软雅黑" w:hint="eastAsia"/>
          <w:noProof/>
          <w:color w:val="030303"/>
          <w:shd w:val="clear" w:color="auto" w:fill="FFFFFF"/>
        </w:rPr>
        <w:drawing>
          <wp:inline distT="0" distB="0" distL="0" distR="0">
            <wp:extent cx="5274310" cy="5065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 (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065395"/>
                    </a:xfrm>
                    <a:prstGeom prst="rect">
                      <a:avLst/>
                    </a:prstGeom>
                  </pic:spPr>
                </pic:pic>
              </a:graphicData>
            </a:graphic>
          </wp:inline>
        </w:drawing>
      </w:r>
    </w:p>
    <w:p w:rsidR="008A0BDE" w:rsidRDefault="008A0BDE" w:rsidP="00CE5166">
      <w:pPr>
        <w:rPr>
          <w:rFonts w:ascii="微软雅黑" w:eastAsia="微软雅黑" w:hAnsi="微软雅黑" w:hint="eastAsia"/>
          <w:color w:val="030303"/>
          <w:shd w:val="clear" w:color="auto" w:fill="FFFFFF"/>
        </w:rPr>
      </w:pPr>
      <w:r>
        <w:rPr>
          <w:rFonts w:ascii="微软雅黑" w:eastAsia="微软雅黑" w:hAnsi="微软雅黑" w:hint="eastAsia"/>
          <w:color w:val="030303"/>
          <w:shd w:val="clear" w:color="auto" w:fill="FFFFFF"/>
        </w:rPr>
        <w:t>系统关联图</w:t>
      </w:r>
    </w:p>
    <w:p w:rsidR="008A0BDE" w:rsidRPr="00DC5CEF" w:rsidRDefault="008A0BDE" w:rsidP="00CE5166">
      <w:pPr>
        <w:rPr>
          <w:rFonts w:ascii="宋体" w:eastAsia="宋体" w:hAnsi="宋体" w:cs="宋体"/>
          <w:sz w:val="28"/>
          <w:szCs w:val="36"/>
        </w:rPr>
      </w:pPr>
      <w:bookmarkStart w:id="5" w:name="_GoBack"/>
      <w:r>
        <w:rPr>
          <w:rFonts w:ascii="宋体" w:eastAsia="宋体" w:hAnsi="宋体" w:cs="宋体"/>
          <w:noProof/>
          <w:sz w:val="28"/>
          <w:szCs w:val="36"/>
        </w:rPr>
        <w:lastRenderedPageBreak/>
        <w:drawing>
          <wp:inline distT="0" distB="0" distL="0" distR="0">
            <wp:extent cx="5274310" cy="4822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联图 (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822190"/>
                    </a:xfrm>
                    <a:prstGeom prst="rect">
                      <a:avLst/>
                    </a:prstGeom>
                  </pic:spPr>
                </pic:pic>
              </a:graphicData>
            </a:graphic>
          </wp:inline>
        </w:drawing>
      </w:r>
      <w:bookmarkEnd w:id="5"/>
    </w:p>
    <w:sectPr w:rsidR="008A0BDE" w:rsidRPr="00DC5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BFE00"/>
    <w:multiLevelType w:val="singleLevel"/>
    <w:tmpl w:val="A09BFE00"/>
    <w:lvl w:ilvl="0">
      <w:start w:val="1"/>
      <w:numFmt w:val="decimal"/>
      <w:lvlText w:val="%1)"/>
      <w:lvlJc w:val="left"/>
      <w:pPr>
        <w:ind w:left="425" w:hanging="425"/>
      </w:pPr>
      <w:rPr>
        <w:rFonts w:hint="default"/>
      </w:rPr>
    </w:lvl>
  </w:abstractNum>
  <w:abstractNum w:abstractNumId="1">
    <w:nsid w:val="D2AD29FE"/>
    <w:multiLevelType w:val="multilevel"/>
    <w:tmpl w:val="D2AD29FE"/>
    <w:lvl w:ilvl="0">
      <w:start w:val="1"/>
      <w:numFmt w:val="decimal"/>
      <w:suff w:val="space"/>
      <w:lvlText w:val="%1."/>
      <w:lvlJc w:val="left"/>
      <w:pPr>
        <w:ind w:left="315" w:firstLine="0"/>
      </w:pPr>
      <w:rPr>
        <w:rFonts w:hint="default"/>
      </w:rPr>
    </w:lvl>
    <w:lvl w:ilvl="1">
      <w:start w:val="1"/>
      <w:numFmt w:val="decimal"/>
      <w:suff w:val="space"/>
      <w:lvlText w:val="%1.%2."/>
      <w:lvlJc w:val="left"/>
      <w:pPr>
        <w:ind w:left="315" w:firstLine="0"/>
      </w:pPr>
      <w:rPr>
        <w:rFonts w:hint="default"/>
      </w:rPr>
    </w:lvl>
    <w:lvl w:ilvl="2">
      <w:start w:val="1"/>
      <w:numFmt w:val="decimal"/>
      <w:suff w:val="space"/>
      <w:lvlText w:val="%1.%2.%3."/>
      <w:lvlJc w:val="left"/>
      <w:pPr>
        <w:ind w:left="315" w:firstLine="0"/>
      </w:pPr>
      <w:rPr>
        <w:rFonts w:hint="default"/>
      </w:rPr>
    </w:lvl>
    <w:lvl w:ilvl="3">
      <w:start w:val="1"/>
      <w:numFmt w:val="decimal"/>
      <w:suff w:val="space"/>
      <w:lvlText w:val="%1.%2.%3.%4."/>
      <w:lvlJc w:val="left"/>
      <w:pPr>
        <w:ind w:left="315" w:firstLine="0"/>
      </w:pPr>
      <w:rPr>
        <w:rFonts w:hint="default"/>
      </w:rPr>
    </w:lvl>
    <w:lvl w:ilvl="4">
      <w:start w:val="1"/>
      <w:numFmt w:val="decimal"/>
      <w:suff w:val="space"/>
      <w:lvlText w:val="%1.%2.%3.%4.%5."/>
      <w:lvlJc w:val="left"/>
      <w:pPr>
        <w:ind w:left="315" w:firstLine="0"/>
      </w:pPr>
      <w:rPr>
        <w:rFonts w:hint="default"/>
      </w:rPr>
    </w:lvl>
    <w:lvl w:ilvl="5">
      <w:start w:val="1"/>
      <w:numFmt w:val="decimal"/>
      <w:suff w:val="space"/>
      <w:lvlText w:val="%1.%2.%3.%4.%5.%6."/>
      <w:lvlJc w:val="left"/>
      <w:pPr>
        <w:ind w:left="315" w:firstLine="0"/>
      </w:pPr>
      <w:rPr>
        <w:rFonts w:hint="default"/>
      </w:rPr>
    </w:lvl>
    <w:lvl w:ilvl="6">
      <w:start w:val="1"/>
      <w:numFmt w:val="decimal"/>
      <w:suff w:val="space"/>
      <w:lvlText w:val="%1.%2.%3.%4.%5.%6.%7."/>
      <w:lvlJc w:val="left"/>
      <w:pPr>
        <w:ind w:left="315" w:firstLine="0"/>
      </w:pPr>
      <w:rPr>
        <w:rFonts w:hint="default"/>
      </w:rPr>
    </w:lvl>
    <w:lvl w:ilvl="7">
      <w:start w:val="1"/>
      <w:numFmt w:val="decimal"/>
      <w:suff w:val="space"/>
      <w:lvlText w:val="%1.%2.%3.%4.%5.%6.%7.%8."/>
      <w:lvlJc w:val="left"/>
      <w:pPr>
        <w:ind w:left="315" w:firstLine="0"/>
      </w:pPr>
      <w:rPr>
        <w:rFonts w:hint="default"/>
      </w:rPr>
    </w:lvl>
    <w:lvl w:ilvl="8">
      <w:start w:val="1"/>
      <w:numFmt w:val="decimal"/>
      <w:suff w:val="space"/>
      <w:lvlText w:val="%1.%2.%3.%4.%5.%6.%7.%8.%9."/>
      <w:lvlJc w:val="left"/>
      <w:pPr>
        <w:ind w:left="315" w:firstLine="0"/>
      </w:pPr>
      <w:rPr>
        <w:rFonts w:hint="default"/>
      </w:rPr>
    </w:lvl>
  </w:abstractNum>
  <w:abstractNum w:abstractNumId="2">
    <w:nsid w:val="0D4246B7"/>
    <w:multiLevelType w:val="multilevel"/>
    <w:tmpl w:val="0D4246B7"/>
    <w:lvl w:ilvl="0">
      <w:start w:val="1"/>
      <w:numFmt w:val="decimal"/>
      <w:lvlText w:val="%1."/>
      <w:lvlJc w:val="left"/>
      <w:pPr>
        <w:ind w:left="675" w:hanging="360"/>
      </w:pPr>
      <w:rPr>
        <w:rFonts w:hint="eastAsia"/>
      </w:rPr>
    </w:lvl>
    <w:lvl w:ilvl="1">
      <w:start w:val="1"/>
      <w:numFmt w:val="lowerLetter"/>
      <w:lvlText w:val="%2)"/>
      <w:lvlJc w:val="left"/>
      <w:pPr>
        <w:ind w:left="1275" w:hanging="480"/>
      </w:pPr>
    </w:lvl>
    <w:lvl w:ilvl="2">
      <w:start w:val="1"/>
      <w:numFmt w:val="lowerRoman"/>
      <w:lvlText w:val="%3."/>
      <w:lvlJc w:val="right"/>
      <w:pPr>
        <w:ind w:left="1755" w:hanging="480"/>
      </w:pPr>
    </w:lvl>
    <w:lvl w:ilvl="3">
      <w:start w:val="1"/>
      <w:numFmt w:val="decimal"/>
      <w:lvlText w:val="%4."/>
      <w:lvlJc w:val="left"/>
      <w:pPr>
        <w:ind w:left="2235" w:hanging="480"/>
      </w:pPr>
    </w:lvl>
    <w:lvl w:ilvl="4">
      <w:start w:val="1"/>
      <w:numFmt w:val="lowerLetter"/>
      <w:lvlText w:val="%5)"/>
      <w:lvlJc w:val="left"/>
      <w:pPr>
        <w:ind w:left="2715" w:hanging="480"/>
      </w:pPr>
    </w:lvl>
    <w:lvl w:ilvl="5">
      <w:start w:val="1"/>
      <w:numFmt w:val="lowerRoman"/>
      <w:lvlText w:val="%6."/>
      <w:lvlJc w:val="right"/>
      <w:pPr>
        <w:ind w:left="3195" w:hanging="480"/>
      </w:pPr>
    </w:lvl>
    <w:lvl w:ilvl="6">
      <w:start w:val="1"/>
      <w:numFmt w:val="decimal"/>
      <w:lvlText w:val="%7."/>
      <w:lvlJc w:val="left"/>
      <w:pPr>
        <w:ind w:left="3675" w:hanging="480"/>
      </w:pPr>
    </w:lvl>
    <w:lvl w:ilvl="7">
      <w:start w:val="1"/>
      <w:numFmt w:val="lowerLetter"/>
      <w:lvlText w:val="%8)"/>
      <w:lvlJc w:val="left"/>
      <w:pPr>
        <w:ind w:left="4155" w:hanging="480"/>
      </w:pPr>
    </w:lvl>
    <w:lvl w:ilvl="8">
      <w:start w:val="1"/>
      <w:numFmt w:val="lowerRoman"/>
      <w:lvlText w:val="%9."/>
      <w:lvlJc w:val="right"/>
      <w:pPr>
        <w:ind w:left="4635" w:hanging="480"/>
      </w:pPr>
    </w:lvl>
  </w:abstractNum>
  <w:abstractNum w:abstractNumId="3">
    <w:nsid w:val="568B21CA"/>
    <w:multiLevelType w:val="multilevel"/>
    <w:tmpl w:val="568B21CA"/>
    <w:lvl w:ilvl="0">
      <w:start w:val="2"/>
      <w:numFmt w:val="decimal"/>
      <w:suff w:val="nothing"/>
      <w:lvlText w:val="%1."/>
      <w:lvlJc w:val="left"/>
    </w:lvl>
    <w:lvl w:ilvl="1">
      <w:start w:val="1"/>
      <w:numFmt w:val="decimal"/>
      <w:suff w:val="space"/>
      <w:lvlText w:val="%1.%2"/>
      <w:lvlJc w:val="left"/>
      <w:pPr>
        <w:ind w:left="980" w:firstLine="0"/>
      </w:pPr>
      <w:rPr>
        <w:rFonts w:hint="default"/>
      </w:rPr>
    </w:lvl>
    <w:lvl w:ilvl="2">
      <w:start w:val="1"/>
      <w:numFmt w:val="decimal"/>
      <w:suff w:val="space"/>
      <w:lvlText w:val="%1.%2.%3"/>
      <w:lvlJc w:val="left"/>
      <w:pPr>
        <w:ind w:left="980" w:firstLine="0"/>
      </w:pPr>
      <w:rPr>
        <w:rFonts w:hint="default"/>
      </w:rPr>
    </w:lvl>
    <w:lvl w:ilvl="3">
      <w:start w:val="1"/>
      <w:numFmt w:val="decimal"/>
      <w:suff w:val="space"/>
      <w:lvlText w:val="%1.%2.%3.%4"/>
      <w:lvlJc w:val="left"/>
      <w:pPr>
        <w:ind w:left="980" w:firstLine="0"/>
      </w:pPr>
      <w:rPr>
        <w:rFonts w:hint="default"/>
      </w:rPr>
    </w:lvl>
    <w:lvl w:ilvl="4">
      <w:start w:val="1"/>
      <w:numFmt w:val="decimal"/>
      <w:suff w:val="space"/>
      <w:lvlText w:val="%1.%2.%3.%4.%5"/>
      <w:lvlJc w:val="left"/>
      <w:pPr>
        <w:ind w:left="980" w:firstLine="0"/>
      </w:pPr>
      <w:rPr>
        <w:rFonts w:hint="default"/>
      </w:rPr>
    </w:lvl>
    <w:lvl w:ilvl="5">
      <w:start w:val="1"/>
      <w:numFmt w:val="decimal"/>
      <w:suff w:val="space"/>
      <w:lvlText w:val="%1.%2.%3.%4.%5.%6"/>
      <w:lvlJc w:val="left"/>
      <w:pPr>
        <w:ind w:left="980" w:firstLine="0"/>
      </w:pPr>
      <w:rPr>
        <w:rFonts w:hint="default"/>
      </w:rPr>
    </w:lvl>
    <w:lvl w:ilvl="6">
      <w:start w:val="1"/>
      <w:numFmt w:val="decimal"/>
      <w:suff w:val="space"/>
      <w:lvlText w:val="%1.%2.%3.%4.%5.%6.%7"/>
      <w:lvlJc w:val="left"/>
      <w:pPr>
        <w:ind w:left="980" w:firstLine="0"/>
      </w:pPr>
      <w:rPr>
        <w:rFonts w:hint="default"/>
      </w:rPr>
    </w:lvl>
    <w:lvl w:ilvl="7">
      <w:start w:val="1"/>
      <w:numFmt w:val="decimal"/>
      <w:suff w:val="space"/>
      <w:lvlText w:val="%1.%2.%3.%4.%5.%6.%7.%8"/>
      <w:lvlJc w:val="left"/>
      <w:pPr>
        <w:ind w:left="980" w:firstLine="0"/>
      </w:pPr>
      <w:rPr>
        <w:rFonts w:hint="default"/>
      </w:rPr>
    </w:lvl>
    <w:lvl w:ilvl="8">
      <w:start w:val="1"/>
      <w:numFmt w:val="decimal"/>
      <w:suff w:val="space"/>
      <w:lvlText w:val="%1.%2.%3.%4.%5.%6.%7.%8.%9"/>
      <w:lvlJc w:val="left"/>
      <w:pPr>
        <w:ind w:left="980" w:firstLine="0"/>
      </w:pPr>
      <w:rPr>
        <w:rFonts w:hint="default"/>
      </w:rPr>
    </w:lvl>
  </w:abstractNum>
  <w:abstractNum w:abstractNumId="4">
    <w:nsid w:val="568B2FC1"/>
    <w:multiLevelType w:val="singleLevel"/>
    <w:tmpl w:val="568B2FC1"/>
    <w:lvl w:ilvl="0">
      <w:start w:val="6"/>
      <w:numFmt w:val="decimal"/>
      <w:suff w:val="nothing"/>
      <w:lvlText w:val="%1."/>
      <w:lvlJc w:val="left"/>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anglizi">
    <w15:presenceInfo w15:providerId="None" w15:userId="tangli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D2953"/>
    <w:rsid w:val="000E5F1A"/>
    <w:rsid w:val="00557E00"/>
    <w:rsid w:val="00706524"/>
    <w:rsid w:val="007447C2"/>
    <w:rsid w:val="00807C56"/>
    <w:rsid w:val="0089486E"/>
    <w:rsid w:val="008A0BDE"/>
    <w:rsid w:val="009A6F7A"/>
    <w:rsid w:val="009E6A2E"/>
    <w:rsid w:val="00BD0931"/>
    <w:rsid w:val="00CE5166"/>
    <w:rsid w:val="00DC5CEF"/>
    <w:rsid w:val="00DF7625"/>
    <w:rsid w:val="00F90013"/>
    <w:rsid w:val="00FA2172"/>
    <w:rsid w:val="271D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table" w:styleId="a4">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qFormat/>
    <w:rPr>
      <w:color w:val="0000FF"/>
      <w:u w:val="single"/>
    </w:rPr>
  </w:style>
  <w:style w:type="paragraph" w:customStyle="1" w:styleId="1">
    <w:name w:val="列出段落1"/>
    <w:basedOn w:val="a"/>
    <w:uiPriority w:val="34"/>
    <w:qFormat/>
    <w:pPr>
      <w:ind w:firstLineChars="200" w:firstLine="420"/>
    </w:pPr>
  </w:style>
  <w:style w:type="paragraph" w:customStyle="1" w:styleId="10">
    <w:name w:val="列出段落1"/>
    <w:basedOn w:val="a"/>
    <w:uiPriority w:val="34"/>
    <w:qFormat/>
    <w:pPr>
      <w:ind w:firstLineChars="200" w:firstLine="420"/>
    </w:pPr>
  </w:style>
  <w:style w:type="paragraph" w:styleId="a6">
    <w:name w:val="Balloon Text"/>
    <w:basedOn w:val="a"/>
    <w:link w:val="Char"/>
    <w:rsid w:val="00BD0931"/>
    <w:rPr>
      <w:sz w:val="18"/>
      <w:szCs w:val="18"/>
    </w:rPr>
  </w:style>
  <w:style w:type="character" w:customStyle="1" w:styleId="Char">
    <w:name w:val="批注框文本 Char"/>
    <w:basedOn w:val="a0"/>
    <w:link w:val="a6"/>
    <w:rsid w:val="00BD093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table" w:styleId="a4">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qFormat/>
    <w:rPr>
      <w:color w:val="0000FF"/>
      <w:u w:val="single"/>
    </w:rPr>
  </w:style>
  <w:style w:type="paragraph" w:customStyle="1" w:styleId="1">
    <w:name w:val="列出段落1"/>
    <w:basedOn w:val="a"/>
    <w:uiPriority w:val="34"/>
    <w:qFormat/>
    <w:pPr>
      <w:ind w:firstLineChars="200" w:firstLine="420"/>
    </w:pPr>
  </w:style>
  <w:style w:type="paragraph" w:customStyle="1" w:styleId="10">
    <w:name w:val="列出段落1"/>
    <w:basedOn w:val="a"/>
    <w:uiPriority w:val="34"/>
    <w:qFormat/>
    <w:pPr>
      <w:ind w:firstLineChars="200" w:firstLine="420"/>
    </w:pPr>
  </w:style>
  <w:style w:type="paragraph" w:styleId="a6">
    <w:name w:val="Balloon Text"/>
    <w:basedOn w:val="a"/>
    <w:link w:val="Char"/>
    <w:rsid w:val="00BD0931"/>
    <w:rPr>
      <w:sz w:val="18"/>
      <w:szCs w:val="18"/>
    </w:rPr>
  </w:style>
  <w:style w:type="character" w:customStyle="1" w:styleId="Char">
    <w:name w:val="批注框文本 Char"/>
    <w:basedOn w:val="a0"/>
    <w:link w:val="a6"/>
    <w:rsid w:val="00BD093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aike.baidu.com/item/%E6%96%B0%E7%94%9F%E5%84%BF/8338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aike.baidu.com/item/%E4%BA%A7%E5%A6%87/561792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baike.baidu.com/item/%E4%BD%93%E6%A0%BC%E6%A3%80%E6%9F%A5/3426045"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1304</Words>
  <Characters>7434</Characters>
  <Application>Microsoft Office Word</Application>
  <DocSecurity>0</DocSecurity>
  <Lines>61</Lines>
  <Paragraphs>17</Paragraphs>
  <ScaleCrop>false</ScaleCrop>
  <Company>其他</Company>
  <LinksUpToDate>false</LinksUpToDate>
  <CharactersWithSpaces>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CTC</cp:lastModifiedBy>
  <cp:revision>6</cp:revision>
  <dcterms:created xsi:type="dcterms:W3CDTF">2019-06-16T07:46:00Z</dcterms:created>
  <dcterms:modified xsi:type="dcterms:W3CDTF">2019-06-16T09:06:00Z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