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420" w:firstLine="420"/>
        <w:outlineLvl w:val="0"/>
        <w:rPr>
          <w:rFonts w:hint="eastAsia" w:ascii="宋体" w:hAnsi="宋体" w:eastAsia="宋体" w:cs="宋体"/>
          <w:b/>
          <w:sz w:val="24"/>
          <w:szCs w:val="24"/>
        </w:rPr>
      </w:pPr>
      <w:r>
        <w:rPr>
          <w:rFonts w:hint="eastAsia" w:ascii="宋体" w:hAnsi="宋体" w:eastAsia="宋体" w:cs="宋体"/>
          <w:sz w:val="24"/>
          <w:szCs w:val="24"/>
        </w:rPr>
        <w:t xml:space="preserve">           </w:t>
      </w:r>
      <w:r>
        <w:rPr>
          <w:rFonts w:hint="eastAsia" w:ascii="宋体" w:hAnsi="宋体" w:eastAsia="宋体" w:cs="宋体"/>
          <w:b/>
          <w:sz w:val="24"/>
          <w:szCs w:val="24"/>
        </w:rPr>
        <w:t xml:space="preserve"> </w:t>
      </w:r>
    </w:p>
    <w:p>
      <w:pPr>
        <w:spacing w:line="360" w:lineRule="auto"/>
        <w:ind w:left="420" w:firstLine="964" w:firstLineChars="400"/>
        <w:outlineLvl w:val="0"/>
        <w:rPr>
          <w:rFonts w:hint="eastAsia" w:ascii="宋体" w:hAnsi="宋体" w:eastAsia="宋体" w:cs="宋体"/>
          <w:b/>
          <w:sz w:val="36"/>
          <w:szCs w:val="36"/>
        </w:rPr>
      </w:pPr>
      <w:r>
        <w:rPr>
          <w:rFonts w:hint="eastAsia" w:ascii="宋体" w:hAnsi="宋体" w:eastAsia="宋体" w:cs="宋体"/>
          <w:b/>
          <w:sz w:val="24"/>
          <w:szCs w:val="24"/>
        </w:rPr>
        <w:t xml:space="preserve">  </w:t>
      </w:r>
      <w:r>
        <w:rPr>
          <w:rFonts w:hint="eastAsia" w:ascii="宋体" w:hAnsi="宋体" w:eastAsia="宋体" w:cs="宋体"/>
          <w:b/>
          <w:sz w:val="24"/>
          <w:szCs w:val="24"/>
          <w:lang w:val="en-US" w:eastAsia="zh-CN"/>
        </w:rPr>
        <w:t xml:space="preserve">     </w:t>
      </w:r>
      <w:r>
        <w:rPr>
          <w:rFonts w:hint="eastAsia" w:ascii="宋体" w:hAnsi="宋体" w:eastAsia="宋体" w:cs="宋体"/>
          <w:b/>
          <w:sz w:val="36"/>
          <w:szCs w:val="36"/>
        </w:rPr>
        <w:t>项目视图与范围文档</w:t>
      </w:r>
    </w:p>
    <w:p>
      <w:pPr>
        <w:spacing w:line="360" w:lineRule="auto"/>
        <w:rPr>
          <w:rFonts w:hint="eastAsia" w:ascii="宋体" w:hAnsi="宋体" w:eastAsia="宋体" w:cs="宋体"/>
          <w:b/>
          <w:sz w:val="36"/>
          <w:szCs w:val="36"/>
        </w:rPr>
      </w:pPr>
    </w:p>
    <w:p>
      <w:pPr>
        <w:spacing w:line="360" w:lineRule="auto"/>
        <w:ind w:left="420" w:firstLine="420"/>
        <w:rPr>
          <w:rFonts w:hint="eastAsia" w:ascii="宋体" w:hAnsi="宋体" w:eastAsia="宋体" w:cs="宋体"/>
          <w:b/>
          <w:sz w:val="36"/>
          <w:szCs w:val="36"/>
        </w:rPr>
      </w:pPr>
    </w:p>
    <w:p>
      <w:pPr>
        <w:jc w:val="center"/>
        <w:rPr>
          <w:rFonts w:hint="eastAsia"/>
          <w:sz w:val="28"/>
          <w:szCs w:val="36"/>
          <w:lang w:val="en-US" w:eastAsia="zh-CN"/>
        </w:rPr>
      </w:pPr>
      <w:r>
        <w:rPr>
          <w:rFonts w:hint="eastAsia"/>
          <w:sz w:val="28"/>
          <w:szCs w:val="36"/>
          <w:lang w:val="en-US" w:eastAsia="zh-CN"/>
        </w:rPr>
        <w:t>目录</w:t>
      </w:r>
    </w:p>
    <w:p>
      <w:pPr>
        <w:jc w:val="center"/>
        <w:rPr>
          <w:color w:val="auto"/>
          <w:lang w:val="zh-CN" w:eastAsia="zh-CN"/>
        </w:rPr>
      </w:pPr>
      <w:r>
        <w:rPr>
          <w:rFonts w:hint="eastAsia"/>
          <w:lang w:val="en-US" w:eastAsia="zh-CN"/>
        </w:rPr>
        <w:t xml:space="preserve">1  </w:t>
      </w:r>
      <w:r>
        <w:rPr>
          <w:rStyle w:val="14"/>
          <w:color w:val="auto"/>
          <w:lang w:val="zh-CN" w:eastAsia="zh-CN"/>
        </w:rPr>
        <w:fldChar w:fldCharType="begin"/>
      </w:r>
      <w:r>
        <w:rPr>
          <w:rStyle w:val="14"/>
          <w:color w:val="auto"/>
          <w:lang w:val="zh-CN" w:eastAsia="zh-CN"/>
        </w:rPr>
        <w:instrText xml:space="preserve"> </w:instrText>
      </w:r>
      <w:r>
        <w:rPr>
          <w:color w:val="auto"/>
          <w:lang w:val="zh-CN" w:eastAsia="zh-CN"/>
        </w:rPr>
        <w:instrText xml:space="preserve">HYPERLINK \l "_Toc381109000"</w:instrText>
      </w:r>
      <w:r>
        <w:rPr>
          <w:rStyle w:val="14"/>
          <w:color w:val="auto"/>
          <w:lang w:val="zh-CN" w:eastAsia="zh-CN"/>
        </w:rPr>
        <w:instrText xml:space="preserve"> </w:instrText>
      </w:r>
      <w:r>
        <w:rPr>
          <w:rStyle w:val="14"/>
          <w:color w:val="auto"/>
          <w:lang w:val="zh-CN" w:eastAsia="zh-CN"/>
        </w:rPr>
        <w:fldChar w:fldCharType="separate"/>
      </w:r>
      <w:r>
        <w:rPr>
          <w:rFonts w:hint="eastAsia"/>
          <w:sz w:val="28"/>
          <w:szCs w:val="36"/>
          <w:lang w:val="en-US" w:eastAsia="zh-CN"/>
        </w:rPr>
        <w:t>业务需求</w:t>
      </w:r>
      <w:r>
        <w:rPr>
          <w:rFonts w:hint="eastAsia"/>
          <w:lang w:val="en-US" w:eastAsia="zh-CN"/>
        </w:rPr>
        <w:t>...........................................................................................................................</w:t>
      </w:r>
      <w:r>
        <w:rPr>
          <w:color w:val="auto"/>
          <w:lang w:val="zh-CN" w:eastAsia="zh-CN"/>
        </w:rPr>
        <w:tab/>
      </w:r>
      <w:r>
        <w:rPr>
          <w:color w:val="auto"/>
          <w:lang w:val="zh-CN" w:eastAsia="zh-CN"/>
        </w:rPr>
        <w:fldChar w:fldCharType="begin"/>
      </w:r>
      <w:r>
        <w:rPr>
          <w:color w:val="auto"/>
          <w:lang w:val="zh-CN" w:eastAsia="zh-CN"/>
        </w:rPr>
        <w:instrText xml:space="preserve"> PAGEREF _Toc381109000 \h </w:instrText>
      </w:r>
      <w:r>
        <w:rPr>
          <w:color w:val="auto"/>
          <w:lang w:val="zh-CN" w:eastAsia="zh-CN"/>
        </w:rPr>
        <w:fldChar w:fldCharType="separate"/>
      </w:r>
      <w:r>
        <w:rPr>
          <w:color w:val="auto"/>
          <w:lang w:val="zh-CN" w:eastAsia="zh-CN"/>
        </w:rPr>
        <w:t>1</w:t>
      </w:r>
      <w:r>
        <w:rPr>
          <w:color w:val="auto"/>
          <w:lang w:val="zh-CN" w:eastAsia="zh-CN"/>
        </w:rPr>
        <w:fldChar w:fldCharType="end"/>
      </w:r>
      <w:r>
        <w:rPr>
          <w:rStyle w:val="14"/>
          <w:color w:val="auto"/>
          <w:lang w:val="zh-CN" w:eastAsia="zh-CN"/>
        </w:rPr>
        <w:fldChar w:fldCharType="end"/>
      </w:r>
    </w:p>
    <w:p>
      <w:pPr>
        <w:pStyle w:val="9"/>
        <w:rPr>
          <w:color w:val="auto"/>
          <w:sz w:val="24"/>
          <w:szCs w:val="24"/>
          <w:lang w:val="zh-CN" w:eastAsia="zh-CN"/>
        </w:rPr>
      </w:pPr>
      <w:r>
        <w:rPr>
          <w:rStyle w:val="14"/>
          <w:color w:val="auto"/>
          <w:sz w:val="24"/>
          <w:szCs w:val="24"/>
          <w:lang w:val="zh-CN" w:eastAsia="zh-CN"/>
        </w:rPr>
        <w:fldChar w:fldCharType="begin"/>
      </w:r>
      <w:r>
        <w:rPr>
          <w:rStyle w:val="14"/>
          <w:color w:val="auto"/>
          <w:sz w:val="24"/>
          <w:szCs w:val="24"/>
          <w:lang w:val="zh-CN" w:eastAsia="zh-CN"/>
        </w:rPr>
        <w:instrText xml:space="preserve"> </w:instrText>
      </w:r>
      <w:r>
        <w:rPr>
          <w:color w:val="auto"/>
          <w:sz w:val="24"/>
          <w:szCs w:val="24"/>
          <w:lang w:val="zh-CN" w:eastAsia="zh-CN"/>
        </w:rPr>
        <w:instrText xml:space="preserve">HYPERLINK \l "_Toc381109001"</w:instrText>
      </w:r>
      <w:r>
        <w:rPr>
          <w:rStyle w:val="14"/>
          <w:color w:val="auto"/>
          <w:sz w:val="24"/>
          <w:szCs w:val="24"/>
          <w:lang w:val="zh-CN" w:eastAsia="zh-CN"/>
        </w:rPr>
        <w:instrText xml:space="preserve"> </w:instrText>
      </w:r>
      <w:r>
        <w:rPr>
          <w:rStyle w:val="14"/>
          <w:color w:val="auto"/>
          <w:sz w:val="24"/>
          <w:szCs w:val="24"/>
          <w:lang w:val="zh-CN" w:eastAsia="zh-CN"/>
        </w:rPr>
        <w:fldChar w:fldCharType="separate"/>
      </w:r>
      <w:r>
        <w:rPr>
          <w:rStyle w:val="14"/>
          <w:rFonts w:cs="Arial"/>
          <w:color w:val="auto"/>
          <w:sz w:val="24"/>
          <w:szCs w:val="24"/>
          <w:lang w:val="zh-CN" w:eastAsia="zh-CN"/>
        </w:rPr>
        <w:t>1.1</w:t>
      </w:r>
      <w:r>
        <w:rPr>
          <w:color w:val="auto"/>
          <w:sz w:val="24"/>
          <w:szCs w:val="24"/>
          <w:lang w:val="zh-CN" w:eastAsia="zh-CN"/>
        </w:rPr>
        <w:tab/>
      </w:r>
      <w:r>
        <w:rPr>
          <w:rFonts w:hint="eastAsia"/>
          <w:sz w:val="24"/>
          <w:szCs w:val="24"/>
          <w:lang w:val="en-US" w:eastAsia="zh-CN"/>
        </w:rPr>
        <w:t>背景</w:t>
      </w:r>
      <w:r>
        <w:rPr>
          <w:color w:val="auto"/>
          <w:sz w:val="24"/>
          <w:szCs w:val="24"/>
          <w:lang w:val="zh-CN" w:eastAsia="zh-CN"/>
        </w:rPr>
        <w:tab/>
      </w:r>
      <w:r>
        <w:rPr>
          <w:color w:val="auto"/>
          <w:sz w:val="24"/>
          <w:szCs w:val="24"/>
          <w:lang w:val="zh-CN" w:eastAsia="zh-CN"/>
        </w:rPr>
        <w:fldChar w:fldCharType="begin"/>
      </w:r>
      <w:r>
        <w:rPr>
          <w:color w:val="auto"/>
          <w:sz w:val="24"/>
          <w:szCs w:val="24"/>
          <w:lang w:val="zh-CN" w:eastAsia="zh-CN"/>
        </w:rPr>
        <w:instrText xml:space="preserve"> PAGEREF _Toc381109001 \h </w:instrText>
      </w:r>
      <w:r>
        <w:rPr>
          <w:color w:val="auto"/>
          <w:sz w:val="24"/>
          <w:szCs w:val="24"/>
          <w:lang w:val="zh-CN" w:eastAsia="zh-CN"/>
        </w:rPr>
        <w:fldChar w:fldCharType="separate"/>
      </w:r>
      <w:r>
        <w:rPr>
          <w:color w:val="auto"/>
          <w:sz w:val="24"/>
          <w:szCs w:val="24"/>
          <w:lang w:val="zh-CN" w:eastAsia="zh-CN"/>
        </w:rPr>
        <w:t>1</w:t>
      </w:r>
      <w:r>
        <w:rPr>
          <w:color w:val="auto"/>
          <w:sz w:val="24"/>
          <w:szCs w:val="24"/>
          <w:lang w:val="zh-CN" w:eastAsia="zh-CN"/>
        </w:rPr>
        <w:fldChar w:fldCharType="end"/>
      </w:r>
      <w:r>
        <w:rPr>
          <w:rStyle w:val="14"/>
          <w:color w:val="auto"/>
          <w:sz w:val="24"/>
          <w:szCs w:val="24"/>
          <w:lang w:val="zh-CN" w:eastAsia="zh-CN"/>
        </w:rPr>
        <w:fldChar w:fldCharType="end"/>
      </w:r>
    </w:p>
    <w:p>
      <w:pPr>
        <w:pStyle w:val="9"/>
        <w:rPr>
          <w:color w:val="auto"/>
          <w:sz w:val="24"/>
          <w:szCs w:val="24"/>
          <w:lang w:val="zh-CN" w:eastAsia="zh-CN"/>
        </w:rPr>
      </w:pPr>
      <w:r>
        <w:rPr>
          <w:rStyle w:val="14"/>
          <w:color w:val="auto"/>
          <w:sz w:val="24"/>
          <w:szCs w:val="24"/>
          <w:lang w:val="zh-CN" w:eastAsia="zh-CN"/>
        </w:rPr>
        <w:fldChar w:fldCharType="begin"/>
      </w:r>
      <w:r>
        <w:rPr>
          <w:rStyle w:val="14"/>
          <w:color w:val="auto"/>
          <w:sz w:val="24"/>
          <w:szCs w:val="24"/>
          <w:lang w:val="zh-CN" w:eastAsia="zh-CN"/>
        </w:rPr>
        <w:instrText xml:space="preserve"> </w:instrText>
      </w:r>
      <w:r>
        <w:rPr>
          <w:color w:val="auto"/>
          <w:sz w:val="24"/>
          <w:szCs w:val="24"/>
          <w:lang w:val="zh-CN" w:eastAsia="zh-CN"/>
        </w:rPr>
        <w:instrText xml:space="preserve">HYPERLINK \l "_Toc381109002"</w:instrText>
      </w:r>
      <w:r>
        <w:rPr>
          <w:rStyle w:val="14"/>
          <w:color w:val="auto"/>
          <w:sz w:val="24"/>
          <w:szCs w:val="24"/>
          <w:lang w:val="zh-CN" w:eastAsia="zh-CN"/>
        </w:rPr>
        <w:instrText xml:space="preserve"> </w:instrText>
      </w:r>
      <w:r>
        <w:rPr>
          <w:rStyle w:val="14"/>
          <w:color w:val="auto"/>
          <w:sz w:val="24"/>
          <w:szCs w:val="24"/>
          <w:lang w:val="zh-CN" w:eastAsia="zh-CN"/>
        </w:rPr>
        <w:fldChar w:fldCharType="separate"/>
      </w:r>
      <w:r>
        <w:rPr>
          <w:rStyle w:val="14"/>
          <w:rFonts w:cs="Arial"/>
          <w:color w:val="auto"/>
          <w:sz w:val="24"/>
          <w:szCs w:val="24"/>
          <w:lang w:val="zh-CN" w:eastAsia="zh-CN"/>
        </w:rPr>
        <w:t>1.2</w:t>
      </w:r>
      <w:r>
        <w:rPr>
          <w:color w:val="auto"/>
          <w:sz w:val="24"/>
          <w:szCs w:val="24"/>
          <w:lang w:val="zh-CN" w:eastAsia="zh-CN"/>
        </w:rPr>
        <w:tab/>
      </w:r>
      <w:r>
        <w:rPr>
          <w:rFonts w:hint="eastAsia"/>
          <w:sz w:val="24"/>
          <w:szCs w:val="24"/>
          <w:lang w:val="en-US" w:eastAsia="zh-CN"/>
        </w:rPr>
        <w:t>业务机遇</w:t>
      </w:r>
      <w:r>
        <w:rPr>
          <w:color w:val="auto"/>
          <w:sz w:val="24"/>
          <w:szCs w:val="24"/>
          <w:lang w:val="zh-CN" w:eastAsia="zh-CN"/>
        </w:rPr>
        <w:tab/>
      </w:r>
      <w:r>
        <w:rPr>
          <w:color w:val="auto"/>
          <w:sz w:val="24"/>
          <w:szCs w:val="24"/>
          <w:lang w:val="zh-CN" w:eastAsia="zh-CN"/>
        </w:rPr>
        <w:fldChar w:fldCharType="begin"/>
      </w:r>
      <w:r>
        <w:rPr>
          <w:color w:val="auto"/>
          <w:sz w:val="24"/>
          <w:szCs w:val="24"/>
          <w:lang w:val="zh-CN" w:eastAsia="zh-CN"/>
        </w:rPr>
        <w:instrText xml:space="preserve"> PAGEREF _Toc381109002 \h </w:instrText>
      </w:r>
      <w:r>
        <w:rPr>
          <w:color w:val="auto"/>
          <w:sz w:val="24"/>
          <w:szCs w:val="24"/>
          <w:lang w:val="zh-CN" w:eastAsia="zh-CN"/>
        </w:rPr>
        <w:fldChar w:fldCharType="separate"/>
      </w:r>
      <w:r>
        <w:rPr>
          <w:color w:val="auto"/>
          <w:sz w:val="24"/>
          <w:szCs w:val="24"/>
          <w:lang w:val="zh-CN" w:eastAsia="zh-CN"/>
        </w:rPr>
        <w:t>1</w:t>
      </w:r>
      <w:r>
        <w:rPr>
          <w:color w:val="auto"/>
          <w:sz w:val="24"/>
          <w:szCs w:val="24"/>
          <w:lang w:val="zh-CN" w:eastAsia="zh-CN"/>
        </w:rPr>
        <w:fldChar w:fldCharType="end"/>
      </w:r>
      <w:r>
        <w:rPr>
          <w:rStyle w:val="14"/>
          <w:color w:val="auto"/>
          <w:sz w:val="24"/>
          <w:szCs w:val="24"/>
          <w:lang w:val="zh-CN" w:eastAsia="zh-CN"/>
        </w:rPr>
        <w:fldChar w:fldCharType="end"/>
      </w:r>
    </w:p>
    <w:p>
      <w:pPr>
        <w:pStyle w:val="9"/>
        <w:rPr>
          <w:color w:val="auto"/>
          <w:sz w:val="24"/>
          <w:szCs w:val="24"/>
          <w:lang w:val="zh-CN" w:eastAsia="zh-CN"/>
        </w:rPr>
      </w:pPr>
      <w:r>
        <w:rPr>
          <w:rStyle w:val="14"/>
          <w:color w:val="auto"/>
          <w:sz w:val="24"/>
          <w:szCs w:val="24"/>
          <w:lang w:val="zh-CN" w:eastAsia="zh-CN"/>
        </w:rPr>
        <w:fldChar w:fldCharType="begin"/>
      </w:r>
      <w:r>
        <w:rPr>
          <w:rStyle w:val="14"/>
          <w:color w:val="auto"/>
          <w:sz w:val="24"/>
          <w:szCs w:val="24"/>
          <w:lang w:val="zh-CN" w:eastAsia="zh-CN"/>
        </w:rPr>
        <w:instrText xml:space="preserve"> </w:instrText>
      </w:r>
      <w:r>
        <w:rPr>
          <w:color w:val="auto"/>
          <w:sz w:val="24"/>
          <w:szCs w:val="24"/>
          <w:lang w:val="zh-CN" w:eastAsia="zh-CN"/>
        </w:rPr>
        <w:instrText xml:space="preserve">HYPERLINK \l "_Toc381109003"</w:instrText>
      </w:r>
      <w:r>
        <w:rPr>
          <w:rStyle w:val="14"/>
          <w:color w:val="auto"/>
          <w:sz w:val="24"/>
          <w:szCs w:val="24"/>
          <w:lang w:val="zh-CN" w:eastAsia="zh-CN"/>
        </w:rPr>
        <w:instrText xml:space="preserve"> </w:instrText>
      </w:r>
      <w:r>
        <w:rPr>
          <w:rStyle w:val="14"/>
          <w:color w:val="auto"/>
          <w:sz w:val="24"/>
          <w:szCs w:val="24"/>
          <w:lang w:val="zh-CN" w:eastAsia="zh-CN"/>
        </w:rPr>
        <w:fldChar w:fldCharType="separate"/>
      </w:r>
      <w:r>
        <w:rPr>
          <w:rStyle w:val="14"/>
          <w:rFonts w:cs="Arial"/>
          <w:color w:val="auto"/>
          <w:sz w:val="24"/>
          <w:szCs w:val="24"/>
          <w:lang w:val="zh-CN" w:eastAsia="zh-CN"/>
        </w:rPr>
        <w:t>1.3</w:t>
      </w:r>
      <w:r>
        <w:rPr>
          <w:color w:val="auto"/>
          <w:sz w:val="24"/>
          <w:szCs w:val="24"/>
          <w:lang w:val="zh-CN" w:eastAsia="zh-CN"/>
        </w:rPr>
        <w:tab/>
      </w:r>
      <w:r>
        <w:rPr>
          <w:rFonts w:hint="eastAsia"/>
          <w:sz w:val="24"/>
          <w:szCs w:val="24"/>
          <w:lang w:val="en-US" w:eastAsia="zh-CN"/>
        </w:rPr>
        <w:t>业务目标与成功标准</w:t>
      </w:r>
      <w:r>
        <w:rPr>
          <w:color w:val="auto"/>
          <w:sz w:val="24"/>
          <w:szCs w:val="24"/>
          <w:lang w:val="zh-CN" w:eastAsia="zh-CN"/>
        </w:rPr>
        <w:tab/>
      </w:r>
      <w:r>
        <w:rPr>
          <w:color w:val="auto"/>
          <w:sz w:val="24"/>
          <w:szCs w:val="24"/>
          <w:lang w:val="zh-CN" w:eastAsia="zh-CN"/>
        </w:rPr>
        <w:fldChar w:fldCharType="begin"/>
      </w:r>
      <w:r>
        <w:rPr>
          <w:color w:val="auto"/>
          <w:sz w:val="24"/>
          <w:szCs w:val="24"/>
          <w:lang w:val="zh-CN" w:eastAsia="zh-CN"/>
        </w:rPr>
        <w:instrText xml:space="preserve"> PAGEREF _Toc381109003 \h </w:instrText>
      </w:r>
      <w:r>
        <w:rPr>
          <w:color w:val="auto"/>
          <w:sz w:val="24"/>
          <w:szCs w:val="24"/>
          <w:lang w:val="zh-CN" w:eastAsia="zh-CN"/>
        </w:rPr>
        <w:fldChar w:fldCharType="separate"/>
      </w:r>
      <w:r>
        <w:rPr>
          <w:color w:val="auto"/>
          <w:sz w:val="24"/>
          <w:szCs w:val="24"/>
          <w:lang w:val="zh-CN" w:eastAsia="zh-CN"/>
        </w:rPr>
        <w:t>1</w:t>
      </w:r>
      <w:r>
        <w:rPr>
          <w:color w:val="auto"/>
          <w:sz w:val="24"/>
          <w:szCs w:val="24"/>
          <w:lang w:val="zh-CN" w:eastAsia="zh-CN"/>
        </w:rPr>
        <w:fldChar w:fldCharType="end"/>
      </w:r>
      <w:r>
        <w:rPr>
          <w:rStyle w:val="14"/>
          <w:color w:val="auto"/>
          <w:sz w:val="24"/>
          <w:szCs w:val="24"/>
          <w:lang w:val="zh-CN" w:eastAsia="zh-CN"/>
        </w:rPr>
        <w:fldChar w:fldCharType="end"/>
      </w:r>
    </w:p>
    <w:p>
      <w:pPr>
        <w:pStyle w:val="9"/>
        <w:rPr>
          <w:rStyle w:val="14"/>
          <w:color w:val="auto"/>
          <w:sz w:val="24"/>
          <w:szCs w:val="24"/>
          <w:lang w:val="zh-CN" w:eastAsia="zh-CN"/>
        </w:rPr>
      </w:pPr>
      <w:r>
        <w:rPr>
          <w:rStyle w:val="14"/>
          <w:color w:val="auto"/>
          <w:sz w:val="24"/>
          <w:szCs w:val="24"/>
          <w:lang w:val="zh-CN" w:eastAsia="zh-CN"/>
        </w:rPr>
        <w:fldChar w:fldCharType="begin"/>
      </w:r>
      <w:r>
        <w:rPr>
          <w:rStyle w:val="14"/>
          <w:color w:val="auto"/>
          <w:sz w:val="24"/>
          <w:szCs w:val="24"/>
          <w:lang w:val="zh-CN" w:eastAsia="zh-CN"/>
        </w:rPr>
        <w:instrText xml:space="preserve"> </w:instrText>
      </w:r>
      <w:r>
        <w:rPr>
          <w:color w:val="auto"/>
          <w:sz w:val="24"/>
          <w:szCs w:val="24"/>
          <w:lang w:val="zh-CN" w:eastAsia="zh-CN"/>
        </w:rPr>
        <w:instrText xml:space="preserve">HYPERLINK \l "_Toc381109004"</w:instrText>
      </w:r>
      <w:r>
        <w:rPr>
          <w:rStyle w:val="14"/>
          <w:color w:val="auto"/>
          <w:sz w:val="24"/>
          <w:szCs w:val="24"/>
          <w:lang w:val="zh-CN" w:eastAsia="zh-CN"/>
        </w:rPr>
        <w:instrText xml:space="preserve"> </w:instrText>
      </w:r>
      <w:r>
        <w:rPr>
          <w:rStyle w:val="14"/>
          <w:color w:val="auto"/>
          <w:sz w:val="24"/>
          <w:szCs w:val="24"/>
          <w:lang w:val="zh-CN" w:eastAsia="zh-CN"/>
        </w:rPr>
        <w:fldChar w:fldCharType="separate"/>
      </w:r>
      <w:r>
        <w:rPr>
          <w:rStyle w:val="14"/>
          <w:rFonts w:cs="Arial"/>
          <w:color w:val="auto"/>
          <w:sz w:val="24"/>
          <w:szCs w:val="24"/>
          <w:lang w:val="zh-CN" w:eastAsia="zh-CN"/>
        </w:rPr>
        <w:t>1.4</w:t>
      </w:r>
      <w:r>
        <w:rPr>
          <w:color w:val="auto"/>
          <w:sz w:val="24"/>
          <w:szCs w:val="24"/>
          <w:lang w:val="zh-CN" w:eastAsia="zh-CN"/>
        </w:rPr>
        <w:tab/>
      </w:r>
      <w:r>
        <w:rPr>
          <w:rFonts w:hint="eastAsia"/>
          <w:sz w:val="24"/>
          <w:szCs w:val="24"/>
          <w:lang w:val="en-US" w:eastAsia="zh-CN"/>
        </w:rPr>
        <w:t>客户或市场需求</w:t>
      </w:r>
      <w:r>
        <w:rPr>
          <w:color w:val="auto"/>
          <w:sz w:val="24"/>
          <w:szCs w:val="24"/>
          <w:lang w:val="zh-CN" w:eastAsia="zh-CN"/>
        </w:rPr>
        <w:tab/>
      </w:r>
      <w:r>
        <w:rPr>
          <w:color w:val="auto"/>
          <w:sz w:val="24"/>
          <w:szCs w:val="24"/>
          <w:lang w:val="zh-CN" w:eastAsia="zh-CN"/>
        </w:rPr>
        <w:fldChar w:fldCharType="begin"/>
      </w:r>
      <w:r>
        <w:rPr>
          <w:color w:val="auto"/>
          <w:sz w:val="24"/>
          <w:szCs w:val="24"/>
          <w:lang w:val="zh-CN" w:eastAsia="zh-CN"/>
        </w:rPr>
        <w:instrText xml:space="preserve"> PAGEREF _Toc381109004 \h </w:instrText>
      </w:r>
      <w:r>
        <w:rPr>
          <w:color w:val="auto"/>
          <w:sz w:val="24"/>
          <w:szCs w:val="24"/>
          <w:lang w:val="zh-CN" w:eastAsia="zh-CN"/>
        </w:rPr>
        <w:fldChar w:fldCharType="separate"/>
      </w:r>
      <w:r>
        <w:rPr>
          <w:color w:val="auto"/>
          <w:sz w:val="24"/>
          <w:szCs w:val="24"/>
          <w:lang w:val="zh-CN" w:eastAsia="zh-CN"/>
        </w:rPr>
        <w:t>1</w:t>
      </w:r>
      <w:r>
        <w:rPr>
          <w:color w:val="auto"/>
          <w:sz w:val="24"/>
          <w:szCs w:val="24"/>
          <w:lang w:val="zh-CN" w:eastAsia="zh-CN"/>
        </w:rPr>
        <w:fldChar w:fldCharType="end"/>
      </w:r>
      <w:r>
        <w:rPr>
          <w:rStyle w:val="14"/>
          <w:color w:val="auto"/>
          <w:sz w:val="24"/>
          <w:szCs w:val="24"/>
          <w:lang w:val="zh-CN" w:eastAsia="zh-CN"/>
        </w:rPr>
        <w:fldChar w:fldCharType="end"/>
      </w:r>
    </w:p>
    <w:p>
      <w:pPr>
        <w:pStyle w:val="9"/>
        <w:rPr>
          <w:rStyle w:val="14"/>
          <w:color w:val="auto"/>
          <w:sz w:val="24"/>
          <w:szCs w:val="24"/>
          <w:lang w:val="zh-CN" w:eastAsia="zh-CN"/>
        </w:rPr>
      </w:pPr>
      <w:r>
        <w:rPr>
          <w:rStyle w:val="14"/>
          <w:color w:val="auto"/>
          <w:sz w:val="24"/>
          <w:szCs w:val="24"/>
          <w:lang w:val="zh-CN" w:eastAsia="zh-CN"/>
        </w:rPr>
        <w:fldChar w:fldCharType="begin"/>
      </w:r>
      <w:r>
        <w:rPr>
          <w:rStyle w:val="14"/>
          <w:color w:val="auto"/>
          <w:sz w:val="24"/>
          <w:szCs w:val="24"/>
          <w:lang w:val="zh-CN" w:eastAsia="zh-CN"/>
        </w:rPr>
        <w:instrText xml:space="preserve"> </w:instrText>
      </w:r>
      <w:r>
        <w:rPr>
          <w:color w:val="auto"/>
          <w:sz w:val="24"/>
          <w:szCs w:val="24"/>
          <w:lang w:val="zh-CN" w:eastAsia="zh-CN"/>
        </w:rPr>
        <w:instrText xml:space="preserve">HYPERLINK \l "_Toc381109004"</w:instrText>
      </w:r>
      <w:r>
        <w:rPr>
          <w:rStyle w:val="14"/>
          <w:color w:val="auto"/>
          <w:sz w:val="24"/>
          <w:szCs w:val="24"/>
          <w:lang w:val="zh-CN" w:eastAsia="zh-CN"/>
        </w:rPr>
        <w:instrText xml:space="preserve"> </w:instrText>
      </w:r>
      <w:r>
        <w:rPr>
          <w:rStyle w:val="14"/>
          <w:color w:val="auto"/>
          <w:sz w:val="24"/>
          <w:szCs w:val="24"/>
          <w:lang w:val="zh-CN" w:eastAsia="zh-CN"/>
        </w:rPr>
        <w:fldChar w:fldCharType="separate"/>
      </w:r>
      <w:r>
        <w:rPr>
          <w:rStyle w:val="14"/>
          <w:rFonts w:cs="Arial"/>
          <w:color w:val="auto"/>
          <w:sz w:val="24"/>
          <w:szCs w:val="24"/>
          <w:lang w:val="zh-CN" w:eastAsia="zh-CN"/>
        </w:rPr>
        <w:t>1.</w:t>
      </w:r>
      <w:r>
        <w:rPr>
          <w:rStyle w:val="14"/>
          <w:rFonts w:hint="eastAsia" w:cs="Arial"/>
          <w:color w:val="auto"/>
          <w:sz w:val="24"/>
          <w:szCs w:val="24"/>
          <w:lang w:val="en-US" w:eastAsia="zh-CN"/>
        </w:rPr>
        <w:t>5</w:t>
      </w:r>
      <w:r>
        <w:rPr>
          <w:color w:val="auto"/>
          <w:sz w:val="24"/>
          <w:szCs w:val="24"/>
          <w:lang w:val="zh-CN" w:eastAsia="zh-CN"/>
        </w:rPr>
        <w:tab/>
      </w:r>
      <w:r>
        <w:rPr>
          <w:rFonts w:hint="eastAsia"/>
          <w:sz w:val="24"/>
          <w:szCs w:val="24"/>
          <w:lang w:val="en-US" w:eastAsia="zh-CN"/>
        </w:rPr>
        <w:t>提供给客户的价值</w:t>
      </w:r>
      <w:r>
        <w:rPr>
          <w:color w:val="auto"/>
          <w:sz w:val="24"/>
          <w:szCs w:val="24"/>
          <w:lang w:val="zh-CN" w:eastAsia="zh-CN"/>
        </w:rPr>
        <w:tab/>
      </w:r>
      <w:r>
        <w:rPr>
          <w:rFonts w:hint="eastAsia"/>
          <w:color w:val="auto"/>
          <w:sz w:val="24"/>
          <w:szCs w:val="24"/>
          <w:lang w:val="en-US" w:eastAsia="zh-CN"/>
        </w:rPr>
        <w:t>2</w:t>
      </w:r>
      <w:r>
        <w:rPr>
          <w:rStyle w:val="14"/>
          <w:color w:val="auto"/>
          <w:sz w:val="24"/>
          <w:szCs w:val="24"/>
          <w:lang w:val="zh-CN" w:eastAsia="zh-CN"/>
        </w:rPr>
        <w:fldChar w:fldCharType="end"/>
      </w:r>
    </w:p>
    <w:p>
      <w:pPr>
        <w:pStyle w:val="9"/>
        <w:rPr>
          <w:rStyle w:val="14"/>
          <w:color w:val="auto"/>
          <w:sz w:val="24"/>
          <w:szCs w:val="24"/>
          <w:lang w:val="zh-CN" w:eastAsia="zh-CN"/>
        </w:rPr>
      </w:pPr>
      <w:r>
        <w:rPr>
          <w:rStyle w:val="14"/>
          <w:color w:val="auto"/>
          <w:sz w:val="24"/>
          <w:szCs w:val="24"/>
          <w:lang w:val="zh-CN" w:eastAsia="zh-CN"/>
        </w:rPr>
        <w:fldChar w:fldCharType="begin"/>
      </w:r>
      <w:r>
        <w:rPr>
          <w:rStyle w:val="14"/>
          <w:color w:val="auto"/>
          <w:sz w:val="24"/>
          <w:szCs w:val="24"/>
          <w:lang w:val="zh-CN" w:eastAsia="zh-CN"/>
        </w:rPr>
        <w:instrText xml:space="preserve"> </w:instrText>
      </w:r>
      <w:r>
        <w:rPr>
          <w:color w:val="auto"/>
          <w:sz w:val="24"/>
          <w:szCs w:val="24"/>
          <w:lang w:val="zh-CN" w:eastAsia="zh-CN"/>
        </w:rPr>
        <w:instrText xml:space="preserve">HYPERLINK \l "_Toc381109004"</w:instrText>
      </w:r>
      <w:r>
        <w:rPr>
          <w:rStyle w:val="14"/>
          <w:color w:val="auto"/>
          <w:sz w:val="24"/>
          <w:szCs w:val="24"/>
          <w:lang w:val="zh-CN" w:eastAsia="zh-CN"/>
        </w:rPr>
        <w:instrText xml:space="preserve"> </w:instrText>
      </w:r>
      <w:r>
        <w:rPr>
          <w:rStyle w:val="14"/>
          <w:color w:val="auto"/>
          <w:sz w:val="24"/>
          <w:szCs w:val="24"/>
          <w:lang w:val="zh-CN" w:eastAsia="zh-CN"/>
        </w:rPr>
        <w:fldChar w:fldCharType="separate"/>
      </w:r>
      <w:r>
        <w:rPr>
          <w:rStyle w:val="14"/>
          <w:rFonts w:cs="Arial"/>
          <w:color w:val="auto"/>
          <w:sz w:val="24"/>
          <w:szCs w:val="24"/>
          <w:lang w:val="zh-CN" w:eastAsia="zh-CN"/>
        </w:rPr>
        <w:t>1.</w:t>
      </w:r>
      <w:r>
        <w:rPr>
          <w:rStyle w:val="14"/>
          <w:rFonts w:hint="eastAsia" w:cs="Arial"/>
          <w:color w:val="auto"/>
          <w:sz w:val="24"/>
          <w:szCs w:val="24"/>
          <w:lang w:val="en-US" w:eastAsia="zh-CN"/>
        </w:rPr>
        <w:t>6</w:t>
      </w:r>
      <w:r>
        <w:rPr>
          <w:color w:val="auto"/>
          <w:sz w:val="24"/>
          <w:szCs w:val="24"/>
          <w:lang w:val="zh-CN" w:eastAsia="zh-CN"/>
        </w:rPr>
        <w:tab/>
      </w:r>
      <w:r>
        <w:rPr>
          <w:rFonts w:hint="eastAsia"/>
          <w:sz w:val="24"/>
          <w:szCs w:val="24"/>
          <w:lang w:val="en-US" w:eastAsia="zh-CN"/>
        </w:rPr>
        <w:t>业务风险</w:t>
      </w:r>
      <w:r>
        <w:rPr>
          <w:color w:val="auto"/>
          <w:sz w:val="24"/>
          <w:szCs w:val="24"/>
          <w:lang w:val="zh-CN" w:eastAsia="zh-CN"/>
        </w:rPr>
        <w:tab/>
      </w:r>
      <w:r>
        <w:rPr>
          <w:rFonts w:hint="eastAsia"/>
          <w:color w:val="auto"/>
          <w:sz w:val="24"/>
          <w:szCs w:val="24"/>
          <w:lang w:val="en-US" w:eastAsia="zh-CN"/>
        </w:rPr>
        <w:t>2</w:t>
      </w:r>
      <w:r>
        <w:rPr>
          <w:rStyle w:val="14"/>
          <w:color w:val="auto"/>
          <w:sz w:val="24"/>
          <w:szCs w:val="24"/>
          <w:lang w:val="zh-CN" w:eastAsia="zh-CN"/>
        </w:rPr>
        <w:fldChar w:fldCharType="end"/>
      </w:r>
    </w:p>
    <w:p>
      <w:pPr>
        <w:pStyle w:val="7"/>
        <w:rPr>
          <w:color w:val="auto"/>
          <w:sz w:val="28"/>
          <w:szCs w:val="36"/>
          <w:lang w:val="zh-CN" w:eastAsia="zh-CN"/>
        </w:rPr>
      </w:pPr>
      <w:r>
        <w:rPr>
          <w:rStyle w:val="14"/>
          <w:color w:val="auto"/>
          <w:sz w:val="28"/>
          <w:szCs w:val="36"/>
          <w:lang w:val="zh-CN" w:eastAsia="zh-CN"/>
        </w:rPr>
        <w:fldChar w:fldCharType="begin"/>
      </w:r>
      <w:r>
        <w:rPr>
          <w:rStyle w:val="14"/>
          <w:color w:val="auto"/>
          <w:sz w:val="28"/>
          <w:szCs w:val="36"/>
          <w:lang w:val="zh-CN" w:eastAsia="zh-CN"/>
        </w:rPr>
        <w:instrText xml:space="preserve"> </w:instrText>
      </w:r>
      <w:r>
        <w:rPr>
          <w:color w:val="auto"/>
          <w:sz w:val="28"/>
          <w:szCs w:val="36"/>
          <w:lang w:val="zh-CN" w:eastAsia="zh-CN"/>
        </w:rPr>
        <w:instrText xml:space="preserve">HYPERLINK \l "_Toc381109000"</w:instrText>
      </w:r>
      <w:r>
        <w:rPr>
          <w:rStyle w:val="14"/>
          <w:color w:val="auto"/>
          <w:sz w:val="28"/>
          <w:szCs w:val="36"/>
          <w:lang w:val="zh-CN" w:eastAsia="zh-CN"/>
        </w:rPr>
        <w:instrText xml:space="preserve"> </w:instrText>
      </w:r>
      <w:r>
        <w:rPr>
          <w:rStyle w:val="14"/>
          <w:color w:val="auto"/>
          <w:sz w:val="28"/>
          <w:szCs w:val="36"/>
          <w:lang w:val="zh-CN" w:eastAsia="zh-CN"/>
        </w:rPr>
        <w:fldChar w:fldCharType="separate"/>
      </w:r>
      <w:r>
        <w:rPr>
          <w:rStyle w:val="14"/>
          <w:rFonts w:hint="eastAsia"/>
          <w:color w:val="auto"/>
          <w:sz w:val="28"/>
          <w:szCs w:val="36"/>
          <w:lang w:val="en-US" w:eastAsia="zh-CN"/>
        </w:rPr>
        <w:t>2</w:t>
      </w:r>
      <w:r>
        <w:rPr>
          <w:color w:val="auto"/>
          <w:sz w:val="28"/>
          <w:szCs w:val="36"/>
          <w:lang w:val="zh-CN" w:eastAsia="zh-CN"/>
        </w:rPr>
        <w:tab/>
      </w:r>
      <w:r>
        <w:rPr>
          <w:rFonts w:hint="eastAsia"/>
          <w:color w:val="auto"/>
          <w:sz w:val="28"/>
          <w:szCs w:val="36"/>
          <w:lang w:val="en-US" w:eastAsia="zh-CN"/>
        </w:rPr>
        <w:t>项目试图的解决方案</w:t>
      </w:r>
      <w:r>
        <w:rPr>
          <w:color w:val="auto"/>
          <w:sz w:val="28"/>
          <w:szCs w:val="36"/>
          <w:lang w:val="zh-CN" w:eastAsia="zh-CN"/>
        </w:rPr>
        <w:tab/>
      </w:r>
      <w:r>
        <w:rPr>
          <w:rFonts w:hint="eastAsia"/>
          <w:color w:val="auto"/>
          <w:sz w:val="28"/>
          <w:szCs w:val="36"/>
          <w:lang w:val="en-US" w:eastAsia="zh-CN"/>
        </w:rPr>
        <w:t>2</w:t>
      </w:r>
      <w:r>
        <w:rPr>
          <w:rStyle w:val="14"/>
          <w:color w:val="auto"/>
          <w:sz w:val="28"/>
          <w:szCs w:val="36"/>
          <w:lang w:val="zh-CN" w:eastAsia="zh-CN"/>
        </w:rPr>
        <w:fldChar w:fldCharType="end"/>
      </w:r>
    </w:p>
    <w:p>
      <w:pPr>
        <w:pStyle w:val="9"/>
        <w:rPr>
          <w:color w:val="auto"/>
          <w:sz w:val="24"/>
          <w:szCs w:val="32"/>
          <w:lang w:val="zh-CN" w:eastAsia="zh-CN"/>
        </w:rPr>
      </w:pPr>
      <w:r>
        <w:rPr>
          <w:rStyle w:val="14"/>
          <w:color w:val="auto"/>
          <w:sz w:val="24"/>
          <w:szCs w:val="32"/>
          <w:lang w:val="zh-CN" w:eastAsia="zh-CN"/>
        </w:rPr>
        <w:fldChar w:fldCharType="begin"/>
      </w:r>
      <w:r>
        <w:rPr>
          <w:rStyle w:val="14"/>
          <w:color w:val="auto"/>
          <w:sz w:val="24"/>
          <w:szCs w:val="32"/>
          <w:lang w:val="zh-CN" w:eastAsia="zh-CN"/>
        </w:rPr>
        <w:instrText xml:space="preserve"> </w:instrText>
      </w:r>
      <w:r>
        <w:rPr>
          <w:color w:val="auto"/>
          <w:sz w:val="24"/>
          <w:szCs w:val="32"/>
          <w:lang w:val="zh-CN" w:eastAsia="zh-CN"/>
        </w:rPr>
        <w:instrText xml:space="preserve">HYPERLINK \l "_Toc381109001"</w:instrText>
      </w:r>
      <w:r>
        <w:rPr>
          <w:rStyle w:val="14"/>
          <w:color w:val="auto"/>
          <w:sz w:val="24"/>
          <w:szCs w:val="32"/>
          <w:lang w:val="zh-CN" w:eastAsia="zh-CN"/>
        </w:rPr>
        <w:instrText xml:space="preserve"> </w:instrText>
      </w:r>
      <w:r>
        <w:rPr>
          <w:rStyle w:val="14"/>
          <w:color w:val="auto"/>
          <w:sz w:val="24"/>
          <w:szCs w:val="32"/>
          <w:lang w:val="zh-CN" w:eastAsia="zh-CN"/>
        </w:rPr>
        <w:fldChar w:fldCharType="separate"/>
      </w:r>
      <w:r>
        <w:rPr>
          <w:rStyle w:val="14"/>
          <w:rFonts w:hint="eastAsia"/>
          <w:color w:val="auto"/>
          <w:sz w:val="24"/>
          <w:szCs w:val="32"/>
          <w:lang w:val="en-US" w:eastAsia="zh-CN"/>
        </w:rPr>
        <w:t>2</w:t>
      </w:r>
      <w:r>
        <w:rPr>
          <w:rStyle w:val="14"/>
          <w:rFonts w:cs="Arial"/>
          <w:color w:val="auto"/>
          <w:sz w:val="24"/>
          <w:szCs w:val="32"/>
          <w:lang w:val="zh-CN" w:eastAsia="zh-CN"/>
        </w:rPr>
        <w:t>.1</w:t>
      </w:r>
      <w:r>
        <w:rPr>
          <w:color w:val="auto"/>
          <w:sz w:val="24"/>
          <w:szCs w:val="32"/>
          <w:lang w:val="zh-CN" w:eastAsia="zh-CN"/>
        </w:rPr>
        <w:tab/>
      </w:r>
      <w:r>
        <w:rPr>
          <w:rFonts w:hint="eastAsia"/>
          <w:sz w:val="24"/>
          <w:szCs w:val="32"/>
          <w:lang w:val="en-US" w:eastAsia="zh-CN"/>
        </w:rPr>
        <w:t>项目视图陈述</w:t>
      </w:r>
      <w:r>
        <w:rPr>
          <w:color w:val="auto"/>
          <w:sz w:val="24"/>
          <w:szCs w:val="32"/>
          <w:lang w:val="zh-CN" w:eastAsia="zh-CN"/>
        </w:rPr>
        <w:tab/>
      </w:r>
      <w:r>
        <w:rPr>
          <w:rFonts w:hint="eastAsia"/>
          <w:color w:val="auto"/>
          <w:sz w:val="24"/>
          <w:szCs w:val="32"/>
          <w:lang w:val="en-US" w:eastAsia="zh-CN"/>
        </w:rPr>
        <w:t>2</w:t>
      </w:r>
      <w:r>
        <w:rPr>
          <w:rStyle w:val="14"/>
          <w:color w:val="auto"/>
          <w:sz w:val="24"/>
          <w:szCs w:val="32"/>
          <w:lang w:val="zh-CN" w:eastAsia="zh-CN"/>
        </w:rPr>
        <w:fldChar w:fldCharType="end"/>
      </w:r>
    </w:p>
    <w:p>
      <w:pPr>
        <w:pStyle w:val="9"/>
        <w:rPr>
          <w:color w:val="auto"/>
          <w:sz w:val="24"/>
          <w:szCs w:val="32"/>
          <w:lang w:val="zh-CN" w:eastAsia="zh-CN"/>
        </w:rPr>
      </w:pPr>
      <w:r>
        <w:rPr>
          <w:rStyle w:val="14"/>
          <w:color w:val="auto"/>
          <w:sz w:val="24"/>
          <w:szCs w:val="32"/>
          <w:lang w:val="zh-CN" w:eastAsia="zh-CN"/>
        </w:rPr>
        <w:fldChar w:fldCharType="begin"/>
      </w:r>
      <w:r>
        <w:rPr>
          <w:rStyle w:val="14"/>
          <w:color w:val="auto"/>
          <w:sz w:val="24"/>
          <w:szCs w:val="32"/>
          <w:lang w:val="zh-CN" w:eastAsia="zh-CN"/>
        </w:rPr>
        <w:instrText xml:space="preserve"> </w:instrText>
      </w:r>
      <w:r>
        <w:rPr>
          <w:color w:val="auto"/>
          <w:sz w:val="24"/>
          <w:szCs w:val="32"/>
          <w:lang w:val="zh-CN" w:eastAsia="zh-CN"/>
        </w:rPr>
        <w:instrText xml:space="preserve">HYPERLINK \l "_Toc381109002"</w:instrText>
      </w:r>
      <w:r>
        <w:rPr>
          <w:rStyle w:val="14"/>
          <w:color w:val="auto"/>
          <w:sz w:val="24"/>
          <w:szCs w:val="32"/>
          <w:lang w:val="zh-CN" w:eastAsia="zh-CN"/>
        </w:rPr>
        <w:instrText xml:space="preserve"> </w:instrText>
      </w:r>
      <w:r>
        <w:rPr>
          <w:rStyle w:val="14"/>
          <w:color w:val="auto"/>
          <w:sz w:val="24"/>
          <w:szCs w:val="32"/>
          <w:lang w:val="zh-CN" w:eastAsia="zh-CN"/>
        </w:rPr>
        <w:fldChar w:fldCharType="separate"/>
      </w:r>
      <w:r>
        <w:rPr>
          <w:rStyle w:val="14"/>
          <w:rFonts w:hint="eastAsia"/>
          <w:color w:val="auto"/>
          <w:sz w:val="24"/>
          <w:szCs w:val="32"/>
          <w:lang w:val="en-US" w:eastAsia="zh-CN"/>
        </w:rPr>
        <w:t>2</w:t>
      </w:r>
      <w:r>
        <w:rPr>
          <w:rStyle w:val="14"/>
          <w:rFonts w:cs="Arial"/>
          <w:color w:val="auto"/>
          <w:sz w:val="24"/>
          <w:szCs w:val="32"/>
          <w:lang w:val="zh-CN" w:eastAsia="zh-CN"/>
        </w:rPr>
        <w:t>.2</w:t>
      </w:r>
      <w:r>
        <w:rPr>
          <w:color w:val="auto"/>
          <w:sz w:val="24"/>
          <w:szCs w:val="32"/>
          <w:lang w:val="zh-CN" w:eastAsia="zh-CN"/>
        </w:rPr>
        <w:tab/>
      </w:r>
      <w:r>
        <w:rPr>
          <w:rFonts w:hint="eastAsia"/>
          <w:sz w:val="24"/>
          <w:szCs w:val="32"/>
          <w:lang w:val="en-US" w:eastAsia="zh-CN"/>
        </w:rPr>
        <w:t>主要特性</w:t>
      </w:r>
      <w:r>
        <w:rPr>
          <w:color w:val="auto"/>
          <w:sz w:val="24"/>
          <w:szCs w:val="32"/>
          <w:lang w:val="zh-CN" w:eastAsia="zh-CN"/>
        </w:rPr>
        <w:tab/>
      </w:r>
      <w:r>
        <w:rPr>
          <w:rFonts w:hint="eastAsia"/>
          <w:color w:val="auto"/>
          <w:sz w:val="24"/>
          <w:szCs w:val="32"/>
          <w:lang w:val="en-US" w:eastAsia="zh-CN"/>
        </w:rPr>
        <w:t>2</w:t>
      </w:r>
      <w:r>
        <w:rPr>
          <w:rStyle w:val="14"/>
          <w:color w:val="auto"/>
          <w:sz w:val="24"/>
          <w:szCs w:val="32"/>
          <w:lang w:val="zh-CN" w:eastAsia="zh-CN"/>
        </w:rPr>
        <w:fldChar w:fldCharType="end"/>
      </w:r>
    </w:p>
    <w:p>
      <w:pPr>
        <w:pStyle w:val="9"/>
        <w:rPr>
          <w:rStyle w:val="14"/>
          <w:color w:val="auto"/>
          <w:sz w:val="24"/>
          <w:szCs w:val="32"/>
          <w:lang w:val="zh-CN" w:eastAsia="zh-CN"/>
        </w:rPr>
      </w:pPr>
      <w:r>
        <w:rPr>
          <w:rStyle w:val="14"/>
          <w:color w:val="auto"/>
          <w:sz w:val="24"/>
          <w:szCs w:val="32"/>
          <w:lang w:val="zh-CN" w:eastAsia="zh-CN"/>
        </w:rPr>
        <w:fldChar w:fldCharType="begin"/>
      </w:r>
      <w:r>
        <w:rPr>
          <w:rStyle w:val="14"/>
          <w:color w:val="auto"/>
          <w:sz w:val="24"/>
          <w:szCs w:val="32"/>
          <w:lang w:val="zh-CN" w:eastAsia="zh-CN"/>
        </w:rPr>
        <w:instrText xml:space="preserve"> </w:instrText>
      </w:r>
      <w:r>
        <w:rPr>
          <w:color w:val="auto"/>
          <w:sz w:val="24"/>
          <w:szCs w:val="32"/>
          <w:lang w:val="zh-CN" w:eastAsia="zh-CN"/>
        </w:rPr>
        <w:instrText xml:space="preserve">HYPERLINK \l "_Toc381109003"</w:instrText>
      </w:r>
      <w:r>
        <w:rPr>
          <w:rStyle w:val="14"/>
          <w:color w:val="auto"/>
          <w:sz w:val="24"/>
          <w:szCs w:val="32"/>
          <w:lang w:val="zh-CN" w:eastAsia="zh-CN"/>
        </w:rPr>
        <w:instrText xml:space="preserve"> </w:instrText>
      </w:r>
      <w:r>
        <w:rPr>
          <w:rStyle w:val="14"/>
          <w:color w:val="auto"/>
          <w:sz w:val="24"/>
          <w:szCs w:val="32"/>
          <w:lang w:val="zh-CN" w:eastAsia="zh-CN"/>
        </w:rPr>
        <w:fldChar w:fldCharType="separate"/>
      </w:r>
      <w:r>
        <w:rPr>
          <w:rStyle w:val="14"/>
          <w:rFonts w:hint="eastAsia"/>
          <w:color w:val="auto"/>
          <w:sz w:val="24"/>
          <w:szCs w:val="32"/>
          <w:lang w:val="en-US" w:eastAsia="zh-CN"/>
        </w:rPr>
        <w:t>2</w:t>
      </w:r>
      <w:r>
        <w:rPr>
          <w:rStyle w:val="14"/>
          <w:rFonts w:cs="Arial"/>
          <w:color w:val="auto"/>
          <w:sz w:val="24"/>
          <w:szCs w:val="32"/>
          <w:lang w:val="zh-CN" w:eastAsia="zh-CN"/>
        </w:rPr>
        <w:t>.3</w:t>
      </w:r>
      <w:r>
        <w:rPr>
          <w:color w:val="auto"/>
          <w:sz w:val="24"/>
          <w:szCs w:val="32"/>
          <w:lang w:val="zh-CN" w:eastAsia="zh-CN"/>
        </w:rPr>
        <w:tab/>
      </w:r>
      <w:r>
        <w:rPr>
          <w:rFonts w:hint="eastAsia"/>
          <w:b w:val="0"/>
          <w:bCs w:val="0"/>
          <w:color w:val="000000" w:themeColor="text1"/>
          <w:sz w:val="24"/>
          <w:szCs w:val="32"/>
          <w:lang w:val="en-US" w:eastAsia="zh-CN"/>
          <w14:textFill>
            <w14:solidFill>
              <w14:schemeClr w14:val="tx1"/>
            </w14:solidFill>
          </w14:textFill>
        </w:rPr>
        <w:t>假设和依赖环境</w:t>
      </w:r>
      <w:r>
        <w:rPr>
          <w:color w:val="auto"/>
          <w:sz w:val="24"/>
          <w:szCs w:val="32"/>
          <w:lang w:val="zh-CN" w:eastAsia="zh-CN"/>
        </w:rPr>
        <w:tab/>
      </w:r>
      <w:r>
        <w:rPr>
          <w:rFonts w:hint="eastAsia"/>
          <w:color w:val="auto"/>
          <w:sz w:val="24"/>
          <w:szCs w:val="32"/>
          <w:lang w:val="en-US" w:eastAsia="zh-CN"/>
        </w:rPr>
        <w:t>2</w:t>
      </w:r>
      <w:r>
        <w:rPr>
          <w:rStyle w:val="14"/>
          <w:color w:val="auto"/>
          <w:sz w:val="24"/>
          <w:szCs w:val="32"/>
          <w:lang w:val="zh-CN" w:eastAsia="zh-CN"/>
        </w:rPr>
        <w:fldChar w:fldCharType="end"/>
      </w:r>
    </w:p>
    <w:p>
      <w:pPr>
        <w:pStyle w:val="7"/>
        <w:rPr>
          <w:color w:val="auto"/>
          <w:sz w:val="28"/>
          <w:szCs w:val="36"/>
          <w:lang w:val="zh-CN" w:eastAsia="zh-CN"/>
        </w:rPr>
      </w:pPr>
      <w:r>
        <w:rPr>
          <w:rStyle w:val="14"/>
          <w:color w:val="auto"/>
          <w:sz w:val="28"/>
          <w:szCs w:val="36"/>
          <w:lang w:val="zh-CN" w:eastAsia="zh-CN"/>
        </w:rPr>
        <w:fldChar w:fldCharType="begin"/>
      </w:r>
      <w:r>
        <w:rPr>
          <w:rStyle w:val="14"/>
          <w:color w:val="auto"/>
          <w:sz w:val="28"/>
          <w:szCs w:val="36"/>
          <w:lang w:val="zh-CN" w:eastAsia="zh-CN"/>
        </w:rPr>
        <w:instrText xml:space="preserve"> </w:instrText>
      </w:r>
      <w:r>
        <w:rPr>
          <w:color w:val="auto"/>
          <w:sz w:val="28"/>
          <w:szCs w:val="36"/>
          <w:lang w:val="zh-CN" w:eastAsia="zh-CN"/>
        </w:rPr>
        <w:instrText xml:space="preserve">HYPERLINK \l "_Toc381109000"</w:instrText>
      </w:r>
      <w:r>
        <w:rPr>
          <w:rStyle w:val="14"/>
          <w:color w:val="auto"/>
          <w:sz w:val="28"/>
          <w:szCs w:val="36"/>
          <w:lang w:val="zh-CN" w:eastAsia="zh-CN"/>
        </w:rPr>
        <w:instrText xml:space="preserve"> </w:instrText>
      </w:r>
      <w:r>
        <w:rPr>
          <w:rStyle w:val="14"/>
          <w:color w:val="auto"/>
          <w:sz w:val="28"/>
          <w:szCs w:val="36"/>
          <w:lang w:val="zh-CN" w:eastAsia="zh-CN"/>
        </w:rPr>
        <w:fldChar w:fldCharType="separate"/>
      </w:r>
      <w:r>
        <w:rPr>
          <w:rStyle w:val="14"/>
          <w:rFonts w:hint="eastAsia"/>
          <w:color w:val="auto"/>
          <w:sz w:val="28"/>
          <w:szCs w:val="36"/>
          <w:lang w:val="en-US" w:eastAsia="zh-CN"/>
        </w:rPr>
        <w:t>3</w:t>
      </w:r>
      <w:r>
        <w:rPr>
          <w:color w:val="auto"/>
          <w:sz w:val="28"/>
          <w:szCs w:val="36"/>
          <w:lang w:val="zh-CN" w:eastAsia="zh-CN"/>
        </w:rPr>
        <w:tab/>
      </w:r>
      <w:r>
        <w:rPr>
          <w:rFonts w:hint="eastAsia"/>
          <w:sz w:val="28"/>
          <w:szCs w:val="36"/>
        </w:rPr>
        <w:t>范围与限制</w:t>
      </w:r>
      <w:r>
        <w:rPr>
          <w:color w:val="auto"/>
          <w:sz w:val="28"/>
          <w:szCs w:val="36"/>
          <w:lang w:val="zh-CN" w:eastAsia="zh-CN"/>
        </w:rPr>
        <w:tab/>
      </w:r>
      <w:r>
        <w:rPr>
          <w:rFonts w:hint="eastAsia"/>
          <w:color w:val="auto"/>
          <w:sz w:val="28"/>
          <w:szCs w:val="36"/>
          <w:lang w:val="en-US" w:eastAsia="zh-CN"/>
        </w:rPr>
        <w:t>3</w:t>
      </w:r>
      <w:r>
        <w:rPr>
          <w:rStyle w:val="14"/>
          <w:color w:val="auto"/>
          <w:sz w:val="28"/>
          <w:szCs w:val="36"/>
          <w:lang w:val="zh-CN" w:eastAsia="zh-CN"/>
        </w:rPr>
        <w:fldChar w:fldCharType="end"/>
      </w:r>
    </w:p>
    <w:p>
      <w:pPr>
        <w:pStyle w:val="9"/>
        <w:rPr>
          <w:color w:val="auto"/>
          <w:sz w:val="24"/>
          <w:szCs w:val="32"/>
          <w:lang w:val="zh-CN" w:eastAsia="zh-CN"/>
        </w:rPr>
      </w:pPr>
      <w:r>
        <w:rPr>
          <w:rStyle w:val="14"/>
          <w:color w:val="auto"/>
          <w:sz w:val="24"/>
          <w:szCs w:val="32"/>
          <w:lang w:val="zh-CN" w:eastAsia="zh-CN"/>
        </w:rPr>
        <w:fldChar w:fldCharType="begin"/>
      </w:r>
      <w:r>
        <w:rPr>
          <w:rStyle w:val="14"/>
          <w:color w:val="auto"/>
          <w:sz w:val="24"/>
          <w:szCs w:val="32"/>
          <w:lang w:val="zh-CN" w:eastAsia="zh-CN"/>
        </w:rPr>
        <w:instrText xml:space="preserve"> </w:instrText>
      </w:r>
      <w:r>
        <w:rPr>
          <w:color w:val="auto"/>
          <w:sz w:val="24"/>
          <w:szCs w:val="32"/>
          <w:lang w:val="zh-CN" w:eastAsia="zh-CN"/>
        </w:rPr>
        <w:instrText xml:space="preserve">HYPERLINK \l "_Toc381109001"</w:instrText>
      </w:r>
      <w:r>
        <w:rPr>
          <w:rStyle w:val="14"/>
          <w:color w:val="auto"/>
          <w:sz w:val="24"/>
          <w:szCs w:val="32"/>
          <w:lang w:val="zh-CN" w:eastAsia="zh-CN"/>
        </w:rPr>
        <w:instrText xml:space="preserve"> </w:instrText>
      </w:r>
      <w:r>
        <w:rPr>
          <w:rStyle w:val="14"/>
          <w:color w:val="auto"/>
          <w:sz w:val="24"/>
          <w:szCs w:val="32"/>
          <w:lang w:val="zh-CN" w:eastAsia="zh-CN"/>
        </w:rPr>
        <w:fldChar w:fldCharType="separate"/>
      </w:r>
      <w:r>
        <w:rPr>
          <w:rStyle w:val="14"/>
          <w:rFonts w:hint="eastAsia"/>
          <w:color w:val="auto"/>
          <w:sz w:val="24"/>
          <w:szCs w:val="32"/>
          <w:lang w:val="en-US" w:eastAsia="zh-CN"/>
        </w:rPr>
        <w:t>3</w:t>
      </w:r>
      <w:r>
        <w:rPr>
          <w:rStyle w:val="14"/>
          <w:rFonts w:cs="Arial"/>
          <w:color w:val="auto"/>
          <w:sz w:val="24"/>
          <w:szCs w:val="32"/>
          <w:lang w:val="zh-CN" w:eastAsia="zh-CN"/>
        </w:rPr>
        <w:t>.1</w:t>
      </w:r>
      <w:r>
        <w:rPr>
          <w:color w:val="auto"/>
          <w:sz w:val="24"/>
          <w:szCs w:val="32"/>
          <w:lang w:val="zh-CN" w:eastAsia="zh-CN"/>
        </w:rPr>
        <w:tab/>
      </w:r>
      <w:r>
        <w:rPr>
          <w:rFonts w:hint="eastAsia"/>
          <w:color w:val="auto"/>
          <w:sz w:val="24"/>
          <w:szCs w:val="32"/>
          <w:lang w:val="en-US" w:eastAsia="zh-CN"/>
        </w:rPr>
        <w:t>首次发行版本的范围</w:t>
      </w:r>
      <w:r>
        <w:rPr>
          <w:color w:val="auto"/>
          <w:sz w:val="24"/>
          <w:szCs w:val="32"/>
          <w:lang w:val="zh-CN" w:eastAsia="zh-CN"/>
        </w:rPr>
        <w:tab/>
      </w:r>
      <w:r>
        <w:rPr>
          <w:rFonts w:hint="eastAsia"/>
          <w:color w:val="auto"/>
          <w:sz w:val="24"/>
          <w:szCs w:val="32"/>
          <w:lang w:val="en-US" w:eastAsia="zh-CN"/>
        </w:rPr>
        <w:t>3</w:t>
      </w:r>
      <w:r>
        <w:rPr>
          <w:rStyle w:val="14"/>
          <w:color w:val="auto"/>
          <w:sz w:val="24"/>
          <w:szCs w:val="32"/>
          <w:lang w:val="zh-CN" w:eastAsia="zh-CN"/>
        </w:rPr>
        <w:fldChar w:fldCharType="end"/>
      </w:r>
    </w:p>
    <w:p>
      <w:pPr>
        <w:pStyle w:val="9"/>
        <w:rPr>
          <w:color w:val="auto"/>
          <w:sz w:val="24"/>
          <w:szCs w:val="32"/>
          <w:lang w:val="zh-CN" w:eastAsia="zh-CN"/>
        </w:rPr>
      </w:pPr>
      <w:r>
        <w:rPr>
          <w:rStyle w:val="14"/>
          <w:color w:val="auto"/>
          <w:sz w:val="24"/>
          <w:szCs w:val="32"/>
          <w:lang w:val="zh-CN" w:eastAsia="zh-CN"/>
        </w:rPr>
        <w:fldChar w:fldCharType="begin"/>
      </w:r>
      <w:r>
        <w:rPr>
          <w:rStyle w:val="14"/>
          <w:color w:val="auto"/>
          <w:sz w:val="24"/>
          <w:szCs w:val="32"/>
          <w:lang w:val="zh-CN" w:eastAsia="zh-CN"/>
        </w:rPr>
        <w:instrText xml:space="preserve"> </w:instrText>
      </w:r>
      <w:r>
        <w:rPr>
          <w:color w:val="auto"/>
          <w:sz w:val="24"/>
          <w:szCs w:val="32"/>
          <w:lang w:val="zh-CN" w:eastAsia="zh-CN"/>
        </w:rPr>
        <w:instrText xml:space="preserve">HYPERLINK \l "_Toc381109002"</w:instrText>
      </w:r>
      <w:r>
        <w:rPr>
          <w:rStyle w:val="14"/>
          <w:color w:val="auto"/>
          <w:sz w:val="24"/>
          <w:szCs w:val="32"/>
          <w:lang w:val="zh-CN" w:eastAsia="zh-CN"/>
        </w:rPr>
        <w:instrText xml:space="preserve"> </w:instrText>
      </w:r>
      <w:r>
        <w:rPr>
          <w:rStyle w:val="14"/>
          <w:color w:val="auto"/>
          <w:sz w:val="24"/>
          <w:szCs w:val="32"/>
          <w:lang w:val="zh-CN" w:eastAsia="zh-CN"/>
        </w:rPr>
        <w:fldChar w:fldCharType="separate"/>
      </w:r>
      <w:r>
        <w:rPr>
          <w:rStyle w:val="14"/>
          <w:rFonts w:hint="eastAsia"/>
          <w:color w:val="auto"/>
          <w:sz w:val="24"/>
          <w:szCs w:val="32"/>
          <w:lang w:val="en-US" w:eastAsia="zh-CN"/>
        </w:rPr>
        <w:t>3</w:t>
      </w:r>
      <w:r>
        <w:rPr>
          <w:rStyle w:val="14"/>
          <w:rFonts w:cs="Arial"/>
          <w:color w:val="auto"/>
          <w:sz w:val="24"/>
          <w:szCs w:val="32"/>
          <w:lang w:val="zh-CN" w:eastAsia="zh-CN"/>
        </w:rPr>
        <w:t>.2</w:t>
      </w:r>
      <w:r>
        <w:rPr>
          <w:color w:val="auto"/>
          <w:sz w:val="24"/>
          <w:szCs w:val="32"/>
          <w:lang w:val="zh-CN" w:eastAsia="zh-CN"/>
        </w:rPr>
        <w:tab/>
      </w:r>
      <w:r>
        <w:rPr>
          <w:rFonts w:hint="eastAsia"/>
          <w:sz w:val="24"/>
          <w:szCs w:val="32"/>
        </w:rPr>
        <w:t>各后续发行版本的范围</w:t>
      </w:r>
      <w:r>
        <w:rPr>
          <w:color w:val="auto"/>
          <w:sz w:val="24"/>
          <w:szCs w:val="32"/>
          <w:lang w:val="zh-CN" w:eastAsia="zh-CN"/>
        </w:rPr>
        <w:tab/>
      </w:r>
      <w:r>
        <w:rPr>
          <w:rFonts w:hint="eastAsia"/>
          <w:color w:val="auto"/>
          <w:sz w:val="24"/>
          <w:szCs w:val="32"/>
          <w:lang w:val="en-US" w:eastAsia="zh-CN"/>
        </w:rPr>
        <w:t>3</w:t>
      </w:r>
      <w:r>
        <w:rPr>
          <w:rStyle w:val="14"/>
          <w:color w:val="auto"/>
          <w:sz w:val="24"/>
          <w:szCs w:val="32"/>
          <w:lang w:val="zh-CN" w:eastAsia="zh-CN"/>
        </w:rPr>
        <w:fldChar w:fldCharType="end"/>
      </w:r>
    </w:p>
    <w:p>
      <w:pPr>
        <w:pStyle w:val="9"/>
        <w:rPr>
          <w:rStyle w:val="14"/>
          <w:color w:val="auto"/>
          <w:sz w:val="24"/>
          <w:szCs w:val="32"/>
          <w:lang w:val="zh-CN" w:eastAsia="zh-CN"/>
        </w:rPr>
      </w:pPr>
      <w:r>
        <w:rPr>
          <w:rStyle w:val="14"/>
          <w:color w:val="auto"/>
          <w:sz w:val="24"/>
          <w:szCs w:val="32"/>
          <w:lang w:val="zh-CN" w:eastAsia="zh-CN"/>
        </w:rPr>
        <w:fldChar w:fldCharType="begin"/>
      </w:r>
      <w:r>
        <w:rPr>
          <w:rStyle w:val="14"/>
          <w:color w:val="auto"/>
          <w:sz w:val="24"/>
          <w:szCs w:val="32"/>
          <w:lang w:val="zh-CN" w:eastAsia="zh-CN"/>
        </w:rPr>
        <w:instrText xml:space="preserve"> </w:instrText>
      </w:r>
      <w:r>
        <w:rPr>
          <w:color w:val="auto"/>
          <w:sz w:val="24"/>
          <w:szCs w:val="32"/>
          <w:lang w:val="zh-CN" w:eastAsia="zh-CN"/>
        </w:rPr>
        <w:instrText xml:space="preserve">HYPERLINK \l "_Toc381109003"</w:instrText>
      </w:r>
      <w:r>
        <w:rPr>
          <w:rStyle w:val="14"/>
          <w:color w:val="auto"/>
          <w:sz w:val="24"/>
          <w:szCs w:val="32"/>
          <w:lang w:val="zh-CN" w:eastAsia="zh-CN"/>
        </w:rPr>
        <w:instrText xml:space="preserve"> </w:instrText>
      </w:r>
      <w:r>
        <w:rPr>
          <w:rStyle w:val="14"/>
          <w:color w:val="auto"/>
          <w:sz w:val="24"/>
          <w:szCs w:val="32"/>
          <w:lang w:val="zh-CN" w:eastAsia="zh-CN"/>
        </w:rPr>
        <w:fldChar w:fldCharType="separate"/>
      </w:r>
      <w:r>
        <w:rPr>
          <w:rStyle w:val="14"/>
          <w:rFonts w:hint="eastAsia"/>
          <w:color w:val="auto"/>
          <w:sz w:val="24"/>
          <w:szCs w:val="32"/>
          <w:lang w:val="en-US" w:eastAsia="zh-CN"/>
        </w:rPr>
        <w:t>3</w:t>
      </w:r>
      <w:r>
        <w:rPr>
          <w:rStyle w:val="14"/>
          <w:rFonts w:cs="Arial"/>
          <w:color w:val="auto"/>
          <w:sz w:val="24"/>
          <w:szCs w:val="32"/>
          <w:lang w:val="zh-CN" w:eastAsia="zh-CN"/>
        </w:rPr>
        <w:t>.3</w:t>
      </w:r>
      <w:r>
        <w:rPr>
          <w:color w:val="auto"/>
          <w:sz w:val="24"/>
          <w:szCs w:val="32"/>
          <w:lang w:val="zh-CN" w:eastAsia="zh-CN"/>
        </w:rPr>
        <w:tab/>
      </w:r>
      <w:r>
        <w:rPr>
          <w:rFonts w:hint="eastAsia"/>
          <w:sz w:val="24"/>
          <w:szCs w:val="32"/>
        </w:rPr>
        <w:t>假设与排除</w:t>
      </w:r>
      <w:r>
        <w:rPr>
          <w:color w:val="auto"/>
          <w:sz w:val="24"/>
          <w:szCs w:val="32"/>
          <w:lang w:val="zh-CN" w:eastAsia="zh-CN"/>
        </w:rPr>
        <w:tab/>
      </w:r>
      <w:r>
        <w:rPr>
          <w:rFonts w:hint="eastAsia"/>
          <w:color w:val="auto"/>
          <w:sz w:val="24"/>
          <w:szCs w:val="32"/>
          <w:lang w:val="en-US" w:eastAsia="zh-CN"/>
        </w:rPr>
        <w:t>3</w:t>
      </w:r>
      <w:r>
        <w:rPr>
          <w:rStyle w:val="14"/>
          <w:color w:val="auto"/>
          <w:sz w:val="24"/>
          <w:szCs w:val="32"/>
          <w:lang w:val="zh-CN" w:eastAsia="zh-CN"/>
        </w:rPr>
        <w:fldChar w:fldCharType="end"/>
      </w:r>
    </w:p>
    <w:p>
      <w:pPr>
        <w:pStyle w:val="7"/>
        <w:rPr>
          <w:color w:val="auto"/>
          <w:sz w:val="28"/>
          <w:szCs w:val="36"/>
          <w:lang w:val="zh-CN" w:eastAsia="zh-CN"/>
        </w:rPr>
      </w:pPr>
      <w:r>
        <w:rPr>
          <w:rStyle w:val="14"/>
          <w:color w:val="auto"/>
          <w:sz w:val="28"/>
          <w:szCs w:val="36"/>
          <w:lang w:val="zh-CN" w:eastAsia="zh-CN"/>
        </w:rPr>
        <w:fldChar w:fldCharType="begin"/>
      </w:r>
      <w:r>
        <w:rPr>
          <w:rStyle w:val="14"/>
          <w:color w:val="auto"/>
          <w:sz w:val="28"/>
          <w:szCs w:val="36"/>
          <w:lang w:val="zh-CN" w:eastAsia="zh-CN"/>
        </w:rPr>
        <w:instrText xml:space="preserve"> </w:instrText>
      </w:r>
      <w:r>
        <w:rPr>
          <w:color w:val="auto"/>
          <w:sz w:val="28"/>
          <w:szCs w:val="36"/>
          <w:lang w:val="zh-CN" w:eastAsia="zh-CN"/>
        </w:rPr>
        <w:instrText xml:space="preserve">HYPERLINK \l "_Toc381109000"</w:instrText>
      </w:r>
      <w:r>
        <w:rPr>
          <w:rStyle w:val="14"/>
          <w:color w:val="auto"/>
          <w:sz w:val="28"/>
          <w:szCs w:val="36"/>
          <w:lang w:val="zh-CN" w:eastAsia="zh-CN"/>
        </w:rPr>
        <w:instrText xml:space="preserve"> </w:instrText>
      </w:r>
      <w:r>
        <w:rPr>
          <w:rStyle w:val="14"/>
          <w:color w:val="auto"/>
          <w:sz w:val="28"/>
          <w:szCs w:val="36"/>
          <w:lang w:val="zh-CN" w:eastAsia="zh-CN"/>
        </w:rPr>
        <w:fldChar w:fldCharType="separate"/>
      </w:r>
      <w:r>
        <w:rPr>
          <w:rStyle w:val="14"/>
          <w:rFonts w:hint="eastAsia"/>
          <w:color w:val="auto"/>
          <w:sz w:val="28"/>
          <w:szCs w:val="36"/>
          <w:lang w:val="en-US" w:eastAsia="zh-CN"/>
        </w:rPr>
        <w:t>4</w:t>
      </w:r>
      <w:r>
        <w:rPr>
          <w:color w:val="auto"/>
          <w:sz w:val="28"/>
          <w:szCs w:val="36"/>
          <w:lang w:val="zh-CN" w:eastAsia="zh-CN"/>
        </w:rPr>
        <w:tab/>
      </w:r>
      <w:r>
        <w:rPr>
          <w:rFonts w:hint="eastAsia"/>
          <w:sz w:val="28"/>
          <w:szCs w:val="36"/>
        </w:rPr>
        <w:t>业务背景</w:t>
      </w:r>
      <w:r>
        <w:rPr>
          <w:color w:val="auto"/>
          <w:sz w:val="28"/>
          <w:szCs w:val="36"/>
          <w:lang w:val="zh-CN" w:eastAsia="zh-CN"/>
        </w:rPr>
        <w:tab/>
      </w:r>
      <w:r>
        <w:rPr>
          <w:rFonts w:hint="eastAsia"/>
          <w:color w:val="auto"/>
          <w:sz w:val="28"/>
          <w:szCs w:val="36"/>
          <w:lang w:val="en-US" w:eastAsia="zh-CN"/>
        </w:rPr>
        <w:t>3</w:t>
      </w:r>
      <w:r>
        <w:rPr>
          <w:rStyle w:val="14"/>
          <w:color w:val="auto"/>
          <w:sz w:val="28"/>
          <w:szCs w:val="36"/>
          <w:lang w:val="zh-CN" w:eastAsia="zh-CN"/>
        </w:rPr>
        <w:fldChar w:fldCharType="end"/>
      </w:r>
    </w:p>
    <w:p>
      <w:pPr>
        <w:pStyle w:val="9"/>
        <w:rPr>
          <w:color w:val="auto"/>
          <w:sz w:val="24"/>
          <w:szCs w:val="32"/>
          <w:lang w:val="zh-CN" w:eastAsia="zh-CN"/>
        </w:rPr>
      </w:pPr>
      <w:r>
        <w:rPr>
          <w:rStyle w:val="14"/>
          <w:color w:val="auto"/>
          <w:sz w:val="24"/>
          <w:szCs w:val="32"/>
          <w:lang w:val="zh-CN" w:eastAsia="zh-CN"/>
        </w:rPr>
        <w:fldChar w:fldCharType="begin"/>
      </w:r>
      <w:r>
        <w:rPr>
          <w:rStyle w:val="14"/>
          <w:color w:val="auto"/>
          <w:sz w:val="24"/>
          <w:szCs w:val="32"/>
          <w:lang w:val="zh-CN" w:eastAsia="zh-CN"/>
        </w:rPr>
        <w:instrText xml:space="preserve"> </w:instrText>
      </w:r>
      <w:r>
        <w:rPr>
          <w:color w:val="auto"/>
          <w:sz w:val="24"/>
          <w:szCs w:val="32"/>
          <w:lang w:val="zh-CN" w:eastAsia="zh-CN"/>
        </w:rPr>
        <w:instrText xml:space="preserve">HYPERLINK \l "_Toc381109001"</w:instrText>
      </w:r>
      <w:r>
        <w:rPr>
          <w:rStyle w:val="14"/>
          <w:color w:val="auto"/>
          <w:sz w:val="24"/>
          <w:szCs w:val="32"/>
          <w:lang w:val="zh-CN" w:eastAsia="zh-CN"/>
        </w:rPr>
        <w:instrText xml:space="preserve"> </w:instrText>
      </w:r>
      <w:r>
        <w:rPr>
          <w:rStyle w:val="14"/>
          <w:color w:val="auto"/>
          <w:sz w:val="24"/>
          <w:szCs w:val="32"/>
          <w:lang w:val="zh-CN" w:eastAsia="zh-CN"/>
        </w:rPr>
        <w:fldChar w:fldCharType="separate"/>
      </w:r>
      <w:r>
        <w:rPr>
          <w:rStyle w:val="14"/>
          <w:rFonts w:hint="eastAsia"/>
          <w:color w:val="auto"/>
          <w:sz w:val="24"/>
          <w:szCs w:val="32"/>
          <w:lang w:val="en-US" w:eastAsia="zh-CN"/>
        </w:rPr>
        <w:t>4</w:t>
      </w:r>
      <w:r>
        <w:rPr>
          <w:rStyle w:val="14"/>
          <w:rFonts w:cs="Arial"/>
          <w:color w:val="auto"/>
          <w:sz w:val="24"/>
          <w:szCs w:val="32"/>
          <w:lang w:val="zh-CN" w:eastAsia="zh-CN"/>
        </w:rPr>
        <w:t>.1</w:t>
      </w:r>
      <w:r>
        <w:rPr>
          <w:color w:val="auto"/>
          <w:sz w:val="24"/>
          <w:szCs w:val="32"/>
          <w:lang w:val="zh-CN" w:eastAsia="zh-CN"/>
        </w:rPr>
        <w:tab/>
      </w:r>
      <w:r>
        <w:rPr>
          <w:rFonts w:hint="eastAsia"/>
          <w:sz w:val="24"/>
          <w:szCs w:val="32"/>
        </w:rPr>
        <w:t>涉众简介</w:t>
      </w:r>
      <w:r>
        <w:rPr>
          <w:color w:val="auto"/>
          <w:sz w:val="24"/>
          <w:szCs w:val="32"/>
          <w:lang w:val="zh-CN" w:eastAsia="zh-CN"/>
        </w:rPr>
        <w:tab/>
      </w:r>
      <w:r>
        <w:rPr>
          <w:rFonts w:hint="eastAsia"/>
          <w:color w:val="auto"/>
          <w:sz w:val="24"/>
          <w:szCs w:val="32"/>
          <w:lang w:val="en-US" w:eastAsia="zh-CN"/>
        </w:rPr>
        <w:t>3</w:t>
      </w:r>
      <w:r>
        <w:rPr>
          <w:rStyle w:val="14"/>
          <w:color w:val="auto"/>
          <w:sz w:val="24"/>
          <w:szCs w:val="32"/>
          <w:lang w:val="zh-CN" w:eastAsia="zh-CN"/>
        </w:rPr>
        <w:fldChar w:fldCharType="end"/>
      </w:r>
    </w:p>
    <w:p>
      <w:pPr>
        <w:pStyle w:val="9"/>
        <w:rPr>
          <w:color w:val="auto"/>
          <w:sz w:val="24"/>
          <w:szCs w:val="32"/>
          <w:lang w:val="zh-CN" w:eastAsia="zh-CN"/>
        </w:rPr>
      </w:pPr>
      <w:r>
        <w:rPr>
          <w:rStyle w:val="14"/>
          <w:color w:val="auto"/>
          <w:sz w:val="24"/>
          <w:szCs w:val="32"/>
          <w:lang w:val="zh-CN" w:eastAsia="zh-CN"/>
        </w:rPr>
        <w:fldChar w:fldCharType="begin"/>
      </w:r>
      <w:r>
        <w:rPr>
          <w:rStyle w:val="14"/>
          <w:color w:val="auto"/>
          <w:sz w:val="24"/>
          <w:szCs w:val="32"/>
          <w:lang w:val="zh-CN" w:eastAsia="zh-CN"/>
        </w:rPr>
        <w:instrText xml:space="preserve"> </w:instrText>
      </w:r>
      <w:r>
        <w:rPr>
          <w:color w:val="auto"/>
          <w:sz w:val="24"/>
          <w:szCs w:val="32"/>
          <w:lang w:val="zh-CN" w:eastAsia="zh-CN"/>
        </w:rPr>
        <w:instrText xml:space="preserve">HYPERLINK \l "_Toc381109002"</w:instrText>
      </w:r>
      <w:r>
        <w:rPr>
          <w:rStyle w:val="14"/>
          <w:color w:val="auto"/>
          <w:sz w:val="24"/>
          <w:szCs w:val="32"/>
          <w:lang w:val="zh-CN" w:eastAsia="zh-CN"/>
        </w:rPr>
        <w:instrText xml:space="preserve"> </w:instrText>
      </w:r>
      <w:r>
        <w:rPr>
          <w:rStyle w:val="14"/>
          <w:color w:val="auto"/>
          <w:sz w:val="24"/>
          <w:szCs w:val="32"/>
          <w:lang w:val="zh-CN" w:eastAsia="zh-CN"/>
        </w:rPr>
        <w:fldChar w:fldCharType="separate"/>
      </w:r>
      <w:r>
        <w:rPr>
          <w:rStyle w:val="14"/>
          <w:rFonts w:hint="eastAsia"/>
          <w:color w:val="auto"/>
          <w:sz w:val="24"/>
          <w:szCs w:val="32"/>
          <w:lang w:val="en-US" w:eastAsia="zh-CN"/>
        </w:rPr>
        <w:t>4</w:t>
      </w:r>
      <w:r>
        <w:rPr>
          <w:rStyle w:val="14"/>
          <w:rFonts w:cs="Arial"/>
          <w:color w:val="auto"/>
          <w:sz w:val="24"/>
          <w:szCs w:val="32"/>
          <w:lang w:val="zh-CN" w:eastAsia="zh-CN"/>
        </w:rPr>
        <w:t>.2</w:t>
      </w:r>
      <w:r>
        <w:rPr>
          <w:color w:val="auto"/>
          <w:sz w:val="24"/>
          <w:szCs w:val="32"/>
          <w:lang w:val="zh-CN" w:eastAsia="zh-CN"/>
        </w:rPr>
        <w:tab/>
      </w:r>
      <w:r>
        <w:rPr>
          <w:rFonts w:hint="eastAsia"/>
          <w:color w:val="auto"/>
          <w:sz w:val="24"/>
          <w:szCs w:val="32"/>
          <w:lang w:val="en-US" w:eastAsia="zh-CN"/>
        </w:rPr>
        <w:t>项目优先级</w:t>
      </w:r>
      <w:r>
        <w:rPr>
          <w:color w:val="auto"/>
          <w:sz w:val="24"/>
          <w:szCs w:val="32"/>
          <w:lang w:val="zh-CN" w:eastAsia="zh-CN"/>
        </w:rPr>
        <w:tab/>
      </w:r>
      <w:r>
        <w:rPr>
          <w:rFonts w:hint="eastAsia"/>
          <w:color w:val="auto"/>
          <w:sz w:val="24"/>
          <w:szCs w:val="32"/>
          <w:lang w:val="en-US" w:eastAsia="zh-CN"/>
        </w:rPr>
        <w:t>6</w:t>
      </w:r>
      <w:r>
        <w:rPr>
          <w:rStyle w:val="14"/>
          <w:color w:val="auto"/>
          <w:sz w:val="24"/>
          <w:szCs w:val="32"/>
          <w:lang w:val="zh-CN" w:eastAsia="zh-CN"/>
        </w:rPr>
        <w:fldChar w:fldCharType="end"/>
      </w:r>
    </w:p>
    <w:p>
      <w:pPr>
        <w:pStyle w:val="9"/>
        <w:rPr>
          <w:color w:val="auto"/>
          <w:sz w:val="24"/>
          <w:szCs w:val="32"/>
          <w:lang w:val="zh-CN" w:eastAsia="zh-CN"/>
        </w:rPr>
      </w:pPr>
      <w:r>
        <w:rPr>
          <w:rStyle w:val="14"/>
          <w:color w:val="auto"/>
          <w:sz w:val="24"/>
          <w:szCs w:val="32"/>
          <w:lang w:val="zh-CN" w:eastAsia="zh-CN"/>
        </w:rPr>
        <w:fldChar w:fldCharType="begin"/>
      </w:r>
      <w:r>
        <w:rPr>
          <w:rStyle w:val="14"/>
          <w:color w:val="auto"/>
          <w:sz w:val="24"/>
          <w:szCs w:val="32"/>
          <w:lang w:val="zh-CN" w:eastAsia="zh-CN"/>
        </w:rPr>
        <w:instrText xml:space="preserve"> </w:instrText>
      </w:r>
      <w:r>
        <w:rPr>
          <w:color w:val="auto"/>
          <w:sz w:val="24"/>
          <w:szCs w:val="32"/>
          <w:lang w:val="zh-CN" w:eastAsia="zh-CN"/>
        </w:rPr>
        <w:instrText xml:space="preserve">HYPERLINK \l "_Toc381109003"</w:instrText>
      </w:r>
      <w:r>
        <w:rPr>
          <w:rStyle w:val="14"/>
          <w:color w:val="auto"/>
          <w:sz w:val="24"/>
          <w:szCs w:val="32"/>
          <w:lang w:val="zh-CN" w:eastAsia="zh-CN"/>
        </w:rPr>
        <w:instrText xml:space="preserve"> </w:instrText>
      </w:r>
      <w:r>
        <w:rPr>
          <w:rStyle w:val="14"/>
          <w:color w:val="auto"/>
          <w:sz w:val="24"/>
          <w:szCs w:val="32"/>
          <w:lang w:val="zh-CN" w:eastAsia="zh-CN"/>
        </w:rPr>
        <w:fldChar w:fldCharType="separate"/>
      </w:r>
      <w:r>
        <w:rPr>
          <w:rStyle w:val="14"/>
          <w:rFonts w:hint="eastAsia"/>
          <w:color w:val="auto"/>
          <w:sz w:val="24"/>
          <w:szCs w:val="32"/>
          <w:lang w:val="en-US" w:eastAsia="zh-CN"/>
        </w:rPr>
        <w:t>4</w:t>
      </w:r>
      <w:r>
        <w:rPr>
          <w:rStyle w:val="14"/>
          <w:rFonts w:cs="Arial"/>
          <w:color w:val="auto"/>
          <w:sz w:val="24"/>
          <w:szCs w:val="32"/>
          <w:lang w:val="zh-CN" w:eastAsia="zh-CN"/>
        </w:rPr>
        <w:t>.3</w:t>
      </w:r>
      <w:r>
        <w:rPr>
          <w:color w:val="auto"/>
          <w:sz w:val="24"/>
          <w:szCs w:val="32"/>
          <w:lang w:val="zh-CN" w:eastAsia="zh-CN"/>
        </w:rPr>
        <w:tab/>
      </w:r>
      <w:r>
        <w:rPr>
          <w:rFonts w:hint="eastAsia"/>
          <w:sz w:val="24"/>
          <w:szCs w:val="32"/>
          <w:lang w:val="en-US" w:eastAsia="zh-CN"/>
        </w:rPr>
        <w:t>操作环境</w:t>
      </w:r>
      <w:r>
        <w:rPr>
          <w:color w:val="auto"/>
          <w:sz w:val="24"/>
          <w:szCs w:val="32"/>
          <w:lang w:val="zh-CN" w:eastAsia="zh-CN"/>
        </w:rPr>
        <w:tab/>
      </w:r>
      <w:r>
        <w:rPr>
          <w:rFonts w:hint="eastAsia"/>
          <w:color w:val="auto"/>
          <w:sz w:val="24"/>
          <w:szCs w:val="32"/>
          <w:lang w:val="en-US" w:eastAsia="zh-CN"/>
        </w:rPr>
        <w:t>7</w:t>
      </w:r>
      <w:r>
        <w:rPr>
          <w:rStyle w:val="14"/>
          <w:color w:val="auto"/>
          <w:sz w:val="24"/>
          <w:szCs w:val="32"/>
          <w:lang w:val="zh-CN" w:eastAsia="zh-CN"/>
        </w:rPr>
        <w:fldChar w:fldCharType="end"/>
      </w:r>
    </w:p>
    <w:p>
      <w:pPr>
        <w:spacing w:line="360" w:lineRule="auto"/>
        <w:ind w:left="420" w:firstLine="420"/>
        <w:rPr>
          <w:rFonts w:hint="eastAsia" w:ascii="宋体" w:hAnsi="宋体" w:eastAsia="宋体" w:cs="宋体"/>
          <w:b/>
          <w:sz w:val="24"/>
          <w:szCs w:val="24"/>
        </w:rPr>
      </w:pPr>
    </w:p>
    <w:p>
      <w:pPr>
        <w:spacing w:line="360" w:lineRule="auto"/>
        <w:ind w:left="420" w:firstLine="420"/>
        <w:rPr>
          <w:rFonts w:hint="eastAsia" w:ascii="宋体" w:hAnsi="宋体" w:eastAsia="宋体" w:cs="宋体"/>
          <w:b/>
          <w:sz w:val="24"/>
          <w:szCs w:val="24"/>
        </w:rPr>
      </w:pPr>
    </w:p>
    <w:p>
      <w:pPr>
        <w:spacing w:line="360" w:lineRule="auto"/>
        <w:ind w:left="420" w:firstLine="420"/>
        <w:rPr>
          <w:rFonts w:hint="eastAsia" w:ascii="宋体" w:hAnsi="宋体" w:eastAsia="宋体" w:cs="宋体"/>
          <w:b/>
          <w:sz w:val="24"/>
          <w:szCs w:val="24"/>
        </w:rPr>
      </w:pPr>
    </w:p>
    <w:p>
      <w:pPr>
        <w:spacing w:line="360" w:lineRule="auto"/>
        <w:ind w:left="420" w:firstLine="420"/>
        <w:rPr>
          <w:rFonts w:hint="eastAsia" w:ascii="宋体" w:hAnsi="宋体" w:eastAsia="宋体" w:cs="宋体"/>
          <w:b/>
          <w:sz w:val="24"/>
          <w:szCs w:val="24"/>
        </w:rPr>
      </w:pPr>
    </w:p>
    <w:p>
      <w:pPr>
        <w:spacing w:line="360" w:lineRule="auto"/>
        <w:ind w:left="420" w:firstLine="420"/>
        <w:rPr>
          <w:rFonts w:hint="eastAsia" w:ascii="宋体" w:hAnsi="宋体" w:eastAsia="宋体" w:cs="宋体"/>
          <w:b/>
          <w:sz w:val="24"/>
          <w:szCs w:val="24"/>
        </w:rPr>
      </w:pPr>
    </w:p>
    <w:p>
      <w:pPr>
        <w:spacing w:line="360" w:lineRule="auto"/>
        <w:ind w:left="420" w:firstLine="420"/>
        <w:rPr>
          <w:rFonts w:hint="eastAsia" w:ascii="宋体" w:hAnsi="宋体" w:eastAsia="宋体" w:cs="宋体"/>
          <w:b/>
          <w:sz w:val="24"/>
          <w:szCs w:val="24"/>
        </w:rPr>
      </w:pPr>
    </w:p>
    <w:p>
      <w:pPr>
        <w:spacing w:line="360" w:lineRule="auto"/>
        <w:rPr>
          <w:rFonts w:hint="eastAsia" w:ascii="宋体" w:hAnsi="宋体" w:eastAsia="宋体" w:cs="宋体"/>
          <w:b/>
          <w:sz w:val="24"/>
          <w:szCs w:val="24"/>
        </w:rPr>
      </w:pPr>
    </w:p>
    <w:p>
      <w:pPr>
        <w:numPr>
          <w:ilvl w:val="0"/>
          <w:numId w:val="1"/>
        </w:numPr>
        <w:spacing w:line="360" w:lineRule="auto"/>
        <w:ind w:firstLine="420"/>
        <w:outlineLvl w:val="0"/>
        <w:rPr>
          <w:rFonts w:hint="eastAsia" w:ascii="宋体" w:hAnsi="宋体" w:eastAsia="宋体" w:cs="宋体"/>
          <w:sz w:val="24"/>
          <w:szCs w:val="24"/>
        </w:rPr>
      </w:pPr>
      <w:r>
        <w:rPr>
          <w:rFonts w:hint="eastAsia" w:ascii="宋体" w:hAnsi="宋体" w:eastAsia="宋体" w:cs="宋体"/>
          <w:sz w:val="24"/>
          <w:szCs w:val="24"/>
        </w:rPr>
        <w:t xml:space="preserve"> 业务需求</w:t>
      </w:r>
    </w:p>
    <w:p>
      <w:pPr>
        <w:spacing w:line="360" w:lineRule="auto"/>
        <w:ind w:left="7" w:firstLine="360"/>
        <w:rPr>
          <w:rFonts w:hint="eastAsia" w:ascii="宋体" w:hAnsi="宋体" w:eastAsia="宋体" w:cs="宋体"/>
          <w:sz w:val="24"/>
          <w:szCs w:val="24"/>
        </w:rPr>
      </w:pPr>
      <w:r>
        <w:rPr>
          <w:rFonts w:hint="eastAsia" w:ascii="宋体" w:hAnsi="宋体" w:eastAsia="宋体" w:cs="宋体"/>
          <w:sz w:val="24"/>
          <w:szCs w:val="24"/>
        </w:rPr>
        <w:t xml:space="preserve"> 业务需求说明了提供给客户和产品开发商的新系统的最初利益。不同的产品，例如信息管理系统，商业软件包，系统捆绑软件将有不同的侧重点。然而，项目开发的投入是由于人们坚信：有了新产品，世界将变得更加美好。本部分描述了你为什么要从事此项项目的开发，以及它将给开发者和购买者带来的利益。</w:t>
      </w:r>
    </w:p>
    <w:p>
      <w:pPr>
        <w:spacing w:line="360" w:lineRule="auto"/>
        <w:ind w:firstLine="420"/>
        <w:outlineLvl w:val="0"/>
        <w:rPr>
          <w:rFonts w:hint="eastAsia" w:ascii="宋体" w:hAnsi="宋体" w:eastAsia="宋体" w:cs="宋体"/>
          <w:sz w:val="24"/>
          <w:szCs w:val="24"/>
        </w:rPr>
      </w:pPr>
      <w:r>
        <w:rPr>
          <w:rFonts w:hint="eastAsia" w:ascii="宋体" w:hAnsi="宋体" w:eastAsia="宋体" w:cs="宋体"/>
          <w:sz w:val="24"/>
          <w:szCs w:val="24"/>
        </w:rPr>
        <w:t xml:space="preserve">  a.1  背景</w:t>
      </w:r>
    </w:p>
    <w:p>
      <w:pPr>
        <w:widowControl/>
        <w:spacing w:line="360" w:lineRule="auto"/>
        <w:ind w:firstLine="48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药品管理是一项琐碎、 复杂而又十分细致的工作， 药品数量庞大、单价变化大、进货厂商的不同，一般不允许出错，如果实行手工操作，每天进货的情况以及进货时间等须手工填制大量的表格，这就会耗费药品管理工作人员大量的时间和精力，如果利用计算机进行这些管理工作，不仅能够保证各种核算准确无误、快速记录，而且还可以利用计算机对有关的各种信息进行统计，服务于财务部门其他方面的核算和财务处理，同时计算机具有手工管理所无法比拟的优点，例如：检索迅速、查找方便、可靠性高、存储量大、保密性好、寿命长、成本低等。这些优点能够极大地提高管理的效率 ,也是管理行业的科学化、正规化管理，与世界接轨的重要条件。</w:t>
      </w:r>
    </w:p>
    <w:p>
      <w:pPr>
        <w:spacing w:line="360" w:lineRule="auto"/>
        <w:ind w:firstLine="420"/>
        <w:outlineLvl w:val="0"/>
        <w:rPr>
          <w:rFonts w:hint="eastAsia" w:ascii="宋体" w:hAnsi="宋体" w:eastAsia="宋体" w:cs="宋体"/>
          <w:sz w:val="24"/>
          <w:szCs w:val="24"/>
        </w:rPr>
      </w:pPr>
      <w:r>
        <w:rPr>
          <w:rFonts w:hint="eastAsia" w:ascii="宋体" w:hAnsi="宋体" w:eastAsia="宋体" w:cs="宋体"/>
          <w:sz w:val="24"/>
          <w:szCs w:val="24"/>
        </w:rPr>
        <w:t xml:space="preserve">  a.2  业务机遇</w:t>
      </w:r>
    </w:p>
    <w:p>
      <w:pPr>
        <w:widowControl/>
        <w:spacing w:line="360" w:lineRule="auto"/>
        <w:ind w:firstLine="480"/>
        <w:jc w:val="left"/>
        <w:rPr>
          <w:rFonts w:hint="eastAsia" w:ascii="宋体" w:hAnsi="宋体" w:eastAsia="宋体" w:cs="宋体"/>
          <w:sz w:val="24"/>
          <w:szCs w:val="24"/>
        </w:rPr>
      </w:pPr>
      <w:r>
        <w:rPr>
          <w:rFonts w:hint="eastAsia" w:ascii="宋体" w:hAnsi="宋体" w:eastAsia="宋体" w:cs="宋体"/>
          <w:color w:val="000000"/>
          <w:kern w:val="0"/>
          <w:sz w:val="24"/>
          <w:szCs w:val="24"/>
          <w:lang w:bidi="ar"/>
        </w:rPr>
        <w:t>考虑到药品储存管理工作的性质，如果实行手工操作，因药品量之庞大，单价变化大，进货厂商不同，工作琐碎复杂却要求细致，而且一旦出错，可能会带来极大的经济损失。而开发出这样一套系统应用于药品储存管理工作，不仅能够保证各种核算准确无误、快速记录，而且还可以利用计算机对有关的各种信息进行统计，服务于财务部门财务处理和其他方面的核算。相对人力物力的耗费以及可能产生的经济损失，开发出样一套系统的花费还是值得的。在药品管理中这样一套系统可以占据极大的市场，是</w:t>
      </w:r>
      <w:r>
        <w:rPr>
          <w:rFonts w:hint="eastAsia" w:ascii="宋体" w:hAnsi="宋体" w:eastAsia="宋体" w:cs="宋体"/>
          <w:sz w:val="24"/>
          <w:szCs w:val="24"/>
        </w:rPr>
        <w:t>市场趋势所向。</w:t>
      </w:r>
    </w:p>
    <w:p>
      <w:pPr>
        <w:spacing w:line="360" w:lineRule="auto"/>
        <w:ind w:firstLine="420"/>
        <w:outlineLvl w:val="0"/>
        <w:rPr>
          <w:rFonts w:hint="eastAsia" w:ascii="宋体" w:hAnsi="宋体" w:eastAsia="宋体" w:cs="宋体"/>
          <w:sz w:val="24"/>
          <w:szCs w:val="24"/>
        </w:rPr>
      </w:pPr>
      <w:r>
        <w:rPr>
          <w:rFonts w:hint="eastAsia" w:ascii="宋体" w:hAnsi="宋体" w:eastAsia="宋体" w:cs="宋体"/>
          <w:sz w:val="24"/>
          <w:szCs w:val="24"/>
        </w:rPr>
        <w:t xml:space="preserve">  a.3  业务目标与成功标准</w:t>
      </w:r>
    </w:p>
    <w:p>
      <w:pPr>
        <w:widowControl/>
        <w:spacing w:line="360" w:lineRule="auto"/>
        <w:ind w:left="420" w:firstLine="480"/>
        <w:jc w:val="left"/>
        <w:outlineLvl w:val="1"/>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1． 业务目标： </w:t>
      </w:r>
    </w:p>
    <w:p>
      <w:pPr>
        <w:widowControl/>
        <w:numPr>
          <w:ilvl w:val="0"/>
          <w:numId w:val="2"/>
        </w:numPr>
        <w:spacing w:line="360" w:lineRule="auto"/>
        <w:ind w:firstLine="480"/>
        <w:jc w:val="left"/>
        <w:outlineLvl w:val="2"/>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通过这样一个系统的开发，实现药品储存的管理工作的中药库的药品进、销、存等业务；</w:t>
      </w:r>
    </w:p>
    <w:p>
      <w:pPr>
        <w:widowControl/>
        <w:numPr>
          <w:ilvl w:val="0"/>
          <w:numId w:val="2"/>
        </w:numPr>
        <w:spacing w:line="360" w:lineRule="auto"/>
        <w:ind w:firstLine="480"/>
        <w:jc w:val="left"/>
        <w:outlineLvl w:val="2"/>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实现药品入库、出库和库存管理；</w:t>
      </w:r>
    </w:p>
    <w:p>
      <w:pPr>
        <w:widowControl/>
        <w:numPr>
          <w:ilvl w:val="0"/>
          <w:numId w:val="2"/>
        </w:numPr>
        <w:spacing w:line="360" w:lineRule="auto"/>
        <w:ind w:firstLine="480"/>
        <w:jc w:val="left"/>
        <w:outlineLvl w:val="2"/>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管理药库中所有药品的进出和内部统计计算，为药品会计提供基础数据；</w:t>
      </w:r>
    </w:p>
    <w:p>
      <w:pPr>
        <w:widowControl/>
        <w:numPr>
          <w:ilvl w:val="0"/>
          <w:numId w:val="2"/>
        </w:numPr>
        <w:spacing w:line="360" w:lineRule="auto"/>
        <w:ind w:firstLine="480"/>
        <w:jc w:val="left"/>
        <w:outlineLvl w:val="2"/>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以及包括对药品有效期的报警和下限报警。</w:t>
      </w:r>
    </w:p>
    <w:p>
      <w:pPr>
        <w:widowControl/>
        <w:spacing w:line="360" w:lineRule="auto"/>
        <w:ind w:left="420" w:firstLine="480"/>
        <w:jc w:val="left"/>
        <w:outlineLvl w:val="1"/>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2. 成功条件： </w:t>
      </w:r>
    </w:p>
    <w:p>
      <w:pPr>
        <w:widowControl/>
        <w:numPr>
          <w:ilvl w:val="0"/>
          <w:numId w:val="3"/>
        </w:numPr>
        <w:spacing w:line="360" w:lineRule="auto"/>
        <w:ind w:firstLine="480"/>
        <w:jc w:val="left"/>
        <w:rPr>
          <w:rFonts w:hint="eastAsia" w:ascii="宋体" w:hAnsi="宋体" w:eastAsia="宋体" w:cs="宋体"/>
          <w:sz w:val="24"/>
          <w:szCs w:val="24"/>
        </w:rPr>
      </w:pPr>
      <w:r>
        <w:rPr>
          <w:rFonts w:hint="eastAsia" w:ascii="宋体" w:hAnsi="宋体" w:eastAsia="宋体" w:cs="宋体"/>
          <w:sz w:val="24"/>
          <w:szCs w:val="24"/>
        </w:rPr>
        <w:t>能够高效的存取相关药品信息；</w:t>
      </w:r>
    </w:p>
    <w:p>
      <w:pPr>
        <w:widowControl/>
        <w:numPr>
          <w:ilvl w:val="0"/>
          <w:numId w:val="3"/>
        </w:numPr>
        <w:spacing w:line="360" w:lineRule="auto"/>
        <w:ind w:firstLine="480"/>
        <w:jc w:val="left"/>
        <w:rPr>
          <w:rFonts w:hint="eastAsia" w:ascii="宋体" w:hAnsi="宋体" w:eastAsia="宋体" w:cs="宋体"/>
          <w:sz w:val="24"/>
          <w:szCs w:val="24"/>
        </w:rPr>
      </w:pPr>
      <w:r>
        <w:rPr>
          <w:rFonts w:hint="eastAsia" w:ascii="宋体" w:hAnsi="宋体" w:eastAsia="宋体" w:cs="宋体"/>
          <w:color w:val="000000"/>
          <w:kern w:val="0"/>
          <w:sz w:val="24"/>
          <w:szCs w:val="24"/>
          <w:lang w:bidi="ar"/>
        </w:rPr>
        <w:t>能够保证各种核算准确无误、快速记录；</w:t>
      </w:r>
    </w:p>
    <w:p>
      <w:pPr>
        <w:widowControl/>
        <w:numPr>
          <w:ilvl w:val="0"/>
          <w:numId w:val="3"/>
        </w:numPr>
        <w:spacing w:line="360" w:lineRule="auto"/>
        <w:ind w:firstLine="480"/>
        <w:jc w:val="left"/>
        <w:rPr>
          <w:rFonts w:hint="eastAsia" w:ascii="宋体" w:hAnsi="宋体" w:eastAsia="宋体" w:cs="宋体"/>
          <w:sz w:val="24"/>
          <w:szCs w:val="24"/>
        </w:rPr>
      </w:pPr>
      <w:r>
        <w:rPr>
          <w:rFonts w:hint="eastAsia" w:ascii="宋体" w:hAnsi="宋体" w:eastAsia="宋体" w:cs="宋体"/>
          <w:color w:val="000000"/>
          <w:kern w:val="0"/>
          <w:sz w:val="24"/>
          <w:szCs w:val="24"/>
          <w:lang w:bidi="ar"/>
        </w:rPr>
        <w:t>可以利用计算机对有关的各种信息进行统计，服务于财务部门其他方面的核算和财务处理；</w:t>
      </w:r>
    </w:p>
    <w:p>
      <w:pPr>
        <w:widowControl/>
        <w:numPr>
          <w:ilvl w:val="0"/>
          <w:numId w:val="3"/>
        </w:numPr>
        <w:spacing w:line="360" w:lineRule="auto"/>
        <w:ind w:firstLine="480"/>
        <w:jc w:val="left"/>
        <w:rPr>
          <w:rFonts w:hint="eastAsia" w:ascii="宋体" w:hAnsi="宋体" w:eastAsia="宋体" w:cs="宋体"/>
          <w:sz w:val="24"/>
          <w:szCs w:val="24"/>
        </w:rPr>
      </w:pPr>
      <w:r>
        <w:rPr>
          <w:rFonts w:hint="eastAsia" w:ascii="宋体" w:hAnsi="宋体" w:eastAsia="宋体" w:cs="宋体"/>
          <w:color w:val="000000"/>
          <w:kern w:val="0"/>
          <w:sz w:val="24"/>
          <w:szCs w:val="24"/>
          <w:lang w:bidi="ar"/>
        </w:rPr>
        <w:t>给药品管理员提示药品过期时间；</w:t>
      </w:r>
    </w:p>
    <w:p>
      <w:pPr>
        <w:spacing w:line="360" w:lineRule="auto"/>
        <w:ind w:firstLine="420"/>
        <w:outlineLvl w:val="2"/>
        <w:rPr>
          <w:rFonts w:hint="eastAsia" w:ascii="宋体" w:hAnsi="宋体" w:eastAsia="宋体" w:cs="宋体"/>
          <w:sz w:val="24"/>
          <w:szCs w:val="24"/>
        </w:rPr>
      </w:pPr>
      <w:r>
        <w:rPr>
          <w:rFonts w:hint="eastAsia" w:ascii="宋体" w:hAnsi="宋体" w:eastAsia="宋体" w:cs="宋体"/>
          <w:sz w:val="24"/>
          <w:szCs w:val="24"/>
        </w:rPr>
        <w:t xml:space="preserve">  a.4  客户或市场需求</w:t>
      </w:r>
    </w:p>
    <w:p>
      <w:pPr>
        <w:widowControl/>
        <w:spacing w:line="360" w:lineRule="auto"/>
        <w:ind w:firstLine="480"/>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随着计算机技术的飞速发展，计算机在系统管理中的应用越来越普及，利用计算机实现各个系统的管理显得越来越重要。对于一些大中型管理部门来说，利用计算机支持管理高效率完成管理的日常事务，是适应现代管理制度要求、推动管理走向科学化、规范化的必要条件；而药品管理是一项琐碎、复杂而又十分细致的工作，一般不允许出错，如果实行手工操作，每天进货的情况以及进货时间等须手工填制大量的表格，这就会耗费药品管理工作人员大量的时间和精力，如果利用计算机进行这些管理工作，不仅能够保证各种核算准确无误、快速记录，而且还可以利用计算机对有关的各种信息进行统计，服务于财务部门财务处理和其他方面的核算；</w:t>
      </w:r>
    </w:p>
    <w:p>
      <w:pPr>
        <w:widowControl/>
        <w:spacing w:line="360" w:lineRule="auto"/>
        <w:ind w:firstLine="480"/>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药品管理系统可移植在多种操作系统上，采用跨平台编程语言开发；</w:t>
      </w:r>
      <w:r>
        <w:rPr>
          <w:rFonts w:hint="eastAsia" w:ascii="宋体" w:hAnsi="宋体" w:eastAsia="宋体" w:cs="宋体"/>
          <w:color w:val="000000"/>
          <w:kern w:val="0"/>
          <w:sz w:val="24"/>
          <w:szCs w:val="24"/>
          <w:lang w:bidi="ar"/>
        </w:rPr>
        <w:t>运行环境</w:t>
      </w:r>
      <w:r>
        <w:rPr>
          <w:rFonts w:hint="eastAsia" w:ascii="宋体" w:hAnsi="宋体" w:eastAsia="宋体" w:cs="宋体"/>
          <w:color w:val="000000"/>
          <w:kern w:val="0"/>
          <w:sz w:val="24"/>
          <w:szCs w:val="24"/>
          <w:lang w:bidi="ar"/>
        </w:rPr>
        <w:t>详</w:t>
      </w:r>
      <w:r>
        <w:rPr>
          <w:rFonts w:hint="eastAsia" w:ascii="宋体" w:hAnsi="宋体" w:eastAsia="宋体" w:cs="宋体"/>
          <w:color w:val="000000"/>
          <w:kern w:val="0"/>
          <w:sz w:val="24"/>
          <w:szCs w:val="24"/>
          <w:lang w:bidi="ar"/>
        </w:rPr>
        <w:t>见d.3, 数据库采用postgresql关系型数据库，它能够处理大量数据，同时保持数据的完整性并提供许多高级管理功能；</w:t>
      </w:r>
    </w:p>
    <w:p>
      <w:pPr>
        <w:widowControl/>
        <w:spacing w:line="360" w:lineRule="auto"/>
        <w:ind w:firstLine="480"/>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这些优点能够极大地提高管理的效率，符合市场的需求。</w:t>
      </w:r>
    </w:p>
    <w:p>
      <w:pPr>
        <w:widowControl/>
        <w:spacing w:line="360" w:lineRule="auto"/>
        <w:ind w:firstLine="480"/>
        <w:jc w:val="left"/>
        <w:rPr>
          <w:rFonts w:hint="eastAsia" w:ascii="宋体" w:hAnsi="宋体" w:eastAsia="宋体" w:cs="宋体"/>
          <w:color w:val="000000"/>
          <w:kern w:val="0"/>
          <w:sz w:val="24"/>
          <w:szCs w:val="24"/>
          <w:lang w:bidi="ar"/>
        </w:rPr>
      </w:pPr>
    </w:p>
    <w:p>
      <w:pPr>
        <w:spacing w:line="360" w:lineRule="auto"/>
        <w:ind w:firstLine="420"/>
        <w:outlineLvl w:val="2"/>
        <w:rPr>
          <w:rFonts w:hint="eastAsia" w:ascii="宋体" w:hAnsi="宋体" w:eastAsia="宋体" w:cs="宋体"/>
          <w:sz w:val="24"/>
          <w:szCs w:val="24"/>
        </w:rPr>
      </w:pPr>
      <w:r>
        <w:rPr>
          <w:rFonts w:hint="eastAsia" w:ascii="宋体" w:hAnsi="宋体" w:eastAsia="宋体" w:cs="宋体"/>
          <w:sz w:val="24"/>
          <w:szCs w:val="24"/>
        </w:rPr>
        <w:t xml:space="preserve">  a.5  提供给客户的价值</w:t>
      </w:r>
    </w:p>
    <w:p>
      <w:pPr>
        <w:numPr>
          <w:ilvl w:val="0"/>
          <w:numId w:val="4"/>
        </w:numPr>
        <w:spacing w:line="360" w:lineRule="auto"/>
        <w:ind w:left="1680"/>
        <w:rPr>
          <w:rFonts w:hint="eastAsia" w:ascii="宋体" w:hAnsi="宋体" w:eastAsia="宋体" w:cs="宋体"/>
          <w:color w:val="000000"/>
          <w:kern w:val="0"/>
          <w:sz w:val="24"/>
          <w:szCs w:val="24"/>
          <w:lang w:bidi="ar"/>
        </w:rPr>
      </w:pPr>
      <w:r>
        <w:rPr>
          <w:rFonts w:hint="eastAsia" w:ascii="宋体" w:hAnsi="宋体" w:eastAsia="宋体" w:cs="宋体"/>
          <w:sz w:val="24"/>
          <w:szCs w:val="24"/>
        </w:rPr>
        <w:t>节省</w:t>
      </w:r>
      <w:r>
        <w:rPr>
          <w:rFonts w:hint="eastAsia" w:ascii="宋体" w:hAnsi="宋体" w:eastAsia="宋体" w:cs="宋体"/>
          <w:color w:val="000000"/>
          <w:kern w:val="0"/>
          <w:sz w:val="24"/>
          <w:szCs w:val="24"/>
          <w:lang w:bidi="ar"/>
        </w:rPr>
        <w:t>药品管理工作人员大量的时间和精力；</w:t>
      </w:r>
    </w:p>
    <w:p>
      <w:pPr>
        <w:numPr>
          <w:ilvl w:val="0"/>
          <w:numId w:val="4"/>
        </w:numPr>
        <w:spacing w:line="360" w:lineRule="auto"/>
        <w:ind w:left="168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降低药品管理出错率</w:t>
      </w:r>
    </w:p>
    <w:p>
      <w:pPr>
        <w:numPr>
          <w:ilvl w:val="0"/>
          <w:numId w:val="4"/>
        </w:numPr>
        <w:spacing w:line="360" w:lineRule="auto"/>
        <w:ind w:left="168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提高不同用户间的交互效率</w:t>
      </w:r>
    </w:p>
    <w:p>
      <w:pPr>
        <w:numPr>
          <w:ilvl w:val="0"/>
          <w:numId w:val="4"/>
        </w:numPr>
        <w:spacing w:line="360" w:lineRule="auto"/>
        <w:ind w:left="1680"/>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实现</w:t>
      </w:r>
      <w:r>
        <w:rPr>
          <w:rFonts w:hint="eastAsia" w:ascii="宋体" w:hAnsi="宋体" w:eastAsia="宋体" w:cs="宋体"/>
          <w:sz w:val="24"/>
          <w:szCs w:val="24"/>
        </w:rPr>
        <w:t>人工劳动的自动化</w:t>
      </w:r>
    </w:p>
    <w:p>
      <w:pPr>
        <w:numPr>
          <w:ilvl w:val="0"/>
          <w:numId w:val="4"/>
        </w:numPr>
        <w:spacing w:line="360" w:lineRule="auto"/>
        <w:ind w:left="1680"/>
        <w:rPr>
          <w:rFonts w:hint="eastAsia" w:ascii="宋体" w:hAnsi="宋体" w:eastAsia="宋体" w:cs="宋体"/>
          <w:color w:val="000000"/>
          <w:kern w:val="0"/>
          <w:sz w:val="24"/>
          <w:szCs w:val="24"/>
          <w:lang w:bidi="ar"/>
        </w:rPr>
      </w:pPr>
      <w:r>
        <w:rPr>
          <w:rFonts w:hint="eastAsia" w:ascii="宋体" w:hAnsi="宋体" w:eastAsia="宋体" w:cs="宋体"/>
          <w:sz w:val="24"/>
          <w:szCs w:val="24"/>
        </w:rPr>
        <w:t>当前市场相关软件系统缺乏，符合市场趋势，提高劳动效率。</w:t>
      </w:r>
    </w:p>
    <w:p>
      <w:pPr>
        <w:numPr>
          <w:ilvl w:val="0"/>
          <w:numId w:val="4"/>
        </w:numPr>
        <w:spacing w:line="360" w:lineRule="auto"/>
        <w:ind w:left="1680"/>
        <w:rPr>
          <w:rFonts w:hint="eastAsia" w:ascii="宋体" w:hAnsi="宋体" w:eastAsia="宋体" w:cs="宋体"/>
          <w:color w:val="000000"/>
          <w:kern w:val="0"/>
          <w:sz w:val="24"/>
          <w:szCs w:val="24"/>
          <w:lang w:bidi="ar"/>
        </w:rPr>
      </w:pPr>
    </w:p>
    <w:p>
      <w:pPr>
        <w:spacing w:line="360" w:lineRule="auto"/>
        <w:ind w:firstLine="420"/>
        <w:outlineLvl w:val="2"/>
        <w:rPr>
          <w:rFonts w:hint="eastAsia" w:ascii="宋体" w:hAnsi="宋体" w:eastAsia="宋体" w:cs="宋体"/>
          <w:sz w:val="24"/>
          <w:szCs w:val="24"/>
        </w:rPr>
      </w:pPr>
      <w:r>
        <w:rPr>
          <w:rFonts w:hint="eastAsia" w:ascii="宋体" w:hAnsi="宋体" w:eastAsia="宋体" w:cs="宋体"/>
          <w:sz w:val="24"/>
          <w:szCs w:val="24"/>
        </w:rPr>
        <w:t xml:space="preserve">  a.6  业务风险</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1）对药品的管理而言，每个药品都有保质期。此系统应该能够管处理药品的保质期问题，但药品的采购数量本系统可能难以确定。具体而言，本系统需要在第一月采购大量某保质期短的药物，但由于在保质期内需要本药品的病患并不多，导致药品超过保质期，从而产生浪费。这是客户不想看到的。</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（2）由于对药品管理的业务较多且麻烦，本系统用户可能短时间难以掌握专业的使用方法。即本系统对用户的接受能力有一些要求。</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（3）可能存在部分同行企业的恶性竞争，系统对企业的信息泄露问题不可忽略。</w:t>
      </w:r>
    </w:p>
    <w:p>
      <w:pPr>
        <w:spacing w:line="360" w:lineRule="auto"/>
        <w:ind w:firstLine="420"/>
        <w:rPr>
          <w:rFonts w:hint="eastAsia" w:ascii="宋体" w:hAnsi="宋体" w:eastAsia="宋体" w:cs="宋体"/>
          <w:sz w:val="24"/>
          <w:szCs w:val="24"/>
        </w:rPr>
      </w:pPr>
    </w:p>
    <w:p>
      <w:pPr>
        <w:spacing w:line="360" w:lineRule="auto"/>
        <w:ind w:firstLine="420"/>
        <w:outlineLvl w:val="2"/>
        <w:rPr>
          <w:rFonts w:hint="eastAsia" w:ascii="宋体" w:hAnsi="宋体" w:eastAsia="宋体" w:cs="宋体"/>
          <w:sz w:val="24"/>
          <w:szCs w:val="24"/>
        </w:rPr>
      </w:pPr>
      <w:r>
        <w:rPr>
          <w:rFonts w:hint="eastAsia" w:ascii="宋体" w:hAnsi="宋体" w:eastAsia="宋体" w:cs="宋体"/>
          <w:sz w:val="24"/>
          <w:szCs w:val="24"/>
        </w:rPr>
        <w:t>b.   项目视图的解决方案</w:t>
      </w:r>
    </w:p>
    <w:p>
      <w:pPr>
        <w:spacing w:line="360" w:lineRule="auto"/>
        <w:ind w:firstLine="420"/>
        <w:jc w:val="left"/>
        <w:rPr>
          <w:rFonts w:hint="eastAsia" w:ascii="宋体" w:hAnsi="宋体" w:eastAsia="宋体" w:cs="宋体"/>
          <w:sz w:val="24"/>
          <w:szCs w:val="24"/>
        </w:rPr>
      </w:pPr>
      <w:r>
        <w:rPr>
          <w:rFonts w:hint="eastAsia" w:ascii="宋体" w:hAnsi="宋体" w:eastAsia="宋体" w:cs="宋体"/>
          <w:sz w:val="24"/>
          <w:szCs w:val="24"/>
        </w:rPr>
        <w:t>药品存储管理系统可以实现门诊药房管理员和住院药房管理员对药品供应商提供的药品进行查询和获取，同时对仓库的药品进行物理上的空间存储和功能上的信息进行有效管理。通过对不同人操作人员权限的设置可以实现信息的安全保密工作。通过服务与财务部门的工作，可以更有效地实现对信息的分析及统计工作。</w:t>
      </w:r>
    </w:p>
    <w:p>
      <w:pPr>
        <w:spacing w:line="360" w:lineRule="auto"/>
        <w:ind w:firstLine="420"/>
        <w:outlineLvl w:val="2"/>
        <w:rPr>
          <w:rFonts w:hint="eastAsia" w:ascii="宋体" w:hAnsi="宋体" w:eastAsia="宋体" w:cs="宋体"/>
          <w:sz w:val="24"/>
          <w:szCs w:val="24"/>
        </w:rPr>
      </w:pPr>
      <w:r>
        <w:rPr>
          <w:rFonts w:hint="eastAsia" w:ascii="宋体" w:hAnsi="宋体" w:eastAsia="宋体" w:cs="宋体"/>
          <w:sz w:val="24"/>
          <w:szCs w:val="24"/>
        </w:rPr>
        <w:t xml:space="preserve">   b.1  项目视图陈述</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编写一个总结长远目标和有关开发新产品目的的简要项目视图陈述。项目视图陈述将考虑权衡有不同需求客户的看法。它可能有点理想化，但必须以现有的或所期待的客户市场，企业框架、组织的战略方向和资源局限性为基础。</w:t>
      </w:r>
    </w:p>
    <w:p>
      <w:pPr>
        <w:spacing w:line="360" w:lineRule="auto"/>
        <w:ind w:firstLine="420"/>
        <w:outlineLvl w:val="2"/>
        <w:rPr>
          <w:rFonts w:hint="eastAsia" w:ascii="宋体" w:hAnsi="宋体" w:eastAsia="宋体" w:cs="宋体"/>
          <w:sz w:val="24"/>
          <w:szCs w:val="24"/>
        </w:rPr>
      </w:pPr>
      <w:r>
        <w:rPr>
          <w:rFonts w:hint="eastAsia" w:ascii="宋体" w:hAnsi="宋体" w:eastAsia="宋体" w:cs="宋体"/>
          <w:sz w:val="24"/>
          <w:szCs w:val="24"/>
        </w:rPr>
        <w:t xml:space="preserve">   b.2  主要特性</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（1）对于传统的人工管理而言，本药品管理系统提供了更优秀的安全性、准确性和管理的高效性。本药品管理系统区别于其他人工管理系统的各种具体操作如下：</w:t>
      </w:r>
    </w:p>
    <w:tbl>
      <w:tblPr>
        <w:tblStyle w:val="12"/>
        <w:tblpPr w:leftFromText="180" w:rightFromText="180" w:vertAnchor="text" w:horzAnchor="margin" w:tblpY="179"/>
        <w:tblW w:w="699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5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1420" w:type="dxa"/>
            <w:tcBorders>
              <w:left w:val="nil"/>
            </w:tcBorders>
            <w:shd w:val="clear" w:color="auto" w:fill="auto"/>
            <w:vAlign w:val="center"/>
          </w:tcPr>
          <w:p>
            <w:pPr>
              <w:pStyle w:val="19"/>
              <w:spacing w:line="360" w:lineRule="auto"/>
              <w:ind w:firstLine="480"/>
              <w:rPr>
                <w:rFonts w:hint="eastAsia" w:ascii="宋体" w:hAnsi="宋体" w:eastAsia="宋体" w:cs="宋体"/>
                <w:sz w:val="24"/>
                <w:szCs w:val="24"/>
              </w:rPr>
            </w:pPr>
            <w:r>
              <w:rPr>
                <w:rFonts w:hint="eastAsia" w:ascii="宋体" w:hAnsi="宋体" w:eastAsia="宋体" w:cs="宋体"/>
                <w:kern w:val="0"/>
                <w:sz w:val="24"/>
                <w:szCs w:val="24"/>
              </w:rPr>
              <w:t>特征</w:t>
            </w:r>
          </w:p>
        </w:tc>
        <w:tc>
          <w:tcPr>
            <w:tcW w:w="5574" w:type="dxa"/>
            <w:shd w:val="clear" w:color="auto" w:fill="auto"/>
            <w:vAlign w:val="center"/>
          </w:tcPr>
          <w:p>
            <w:pPr>
              <w:pStyle w:val="19"/>
              <w:spacing w:line="360" w:lineRule="auto"/>
              <w:ind w:firstLine="480"/>
              <w:jc w:val="center"/>
              <w:rPr>
                <w:rFonts w:hint="eastAsia" w:ascii="宋体" w:hAnsi="宋体" w:eastAsia="宋体" w:cs="宋体"/>
                <w:b/>
                <w:sz w:val="24"/>
                <w:szCs w:val="24"/>
              </w:rPr>
            </w:pPr>
            <w:r>
              <w:rPr>
                <w:rFonts w:hint="eastAsia" w:ascii="宋体" w:hAnsi="宋体" w:eastAsia="宋体" w:cs="宋体"/>
                <w:kern w:val="0"/>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1420" w:type="dxa"/>
            <w:tcBorders>
              <w:left w:val="nil"/>
            </w:tcBorders>
            <w:shd w:val="clear" w:color="auto" w:fill="auto"/>
            <w:vAlign w:val="center"/>
          </w:tcPr>
          <w:p>
            <w:pPr>
              <w:pStyle w:val="19"/>
              <w:spacing w:line="360" w:lineRule="auto"/>
              <w:ind w:firstLine="0"/>
              <w:rPr>
                <w:rFonts w:hint="eastAsia" w:ascii="宋体" w:hAnsi="宋体" w:eastAsia="宋体" w:cs="宋体"/>
                <w:b/>
                <w:sz w:val="24"/>
                <w:szCs w:val="24"/>
              </w:rPr>
            </w:pPr>
            <w:r>
              <w:rPr>
                <w:rFonts w:hint="eastAsia" w:ascii="宋体" w:hAnsi="宋体" w:eastAsia="宋体" w:cs="宋体"/>
                <w:kern w:val="0"/>
                <w:sz w:val="24"/>
                <w:szCs w:val="24"/>
              </w:rPr>
              <w:t>登陆</w:t>
            </w:r>
          </w:p>
        </w:tc>
        <w:tc>
          <w:tcPr>
            <w:tcW w:w="5574" w:type="dxa"/>
            <w:shd w:val="clear" w:color="auto" w:fill="auto"/>
          </w:tcPr>
          <w:p>
            <w:pPr>
              <w:pStyle w:val="19"/>
              <w:spacing w:line="360" w:lineRule="auto"/>
              <w:ind w:firstLine="0"/>
              <w:rPr>
                <w:rFonts w:hint="eastAsia" w:ascii="宋体" w:hAnsi="宋体" w:eastAsia="宋体" w:cs="宋体"/>
                <w:sz w:val="24"/>
                <w:szCs w:val="24"/>
              </w:rPr>
            </w:pPr>
            <w:r>
              <w:rPr>
                <w:rFonts w:hint="eastAsia" w:ascii="宋体" w:hAnsi="宋体" w:eastAsia="宋体" w:cs="宋体"/>
                <w:kern w:val="0"/>
                <w:sz w:val="24"/>
                <w:szCs w:val="24"/>
              </w:rPr>
              <w:t>管理员输入帐号密码，系统验证信息，登录系统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420" w:type="dxa"/>
            <w:tcBorders>
              <w:left w:val="nil"/>
            </w:tcBorders>
            <w:shd w:val="clear" w:color="auto" w:fill="auto"/>
            <w:vAlign w:val="center"/>
          </w:tcPr>
          <w:p>
            <w:pPr>
              <w:pStyle w:val="19"/>
              <w:spacing w:line="360" w:lineRule="auto"/>
              <w:ind w:firstLine="0"/>
              <w:rPr>
                <w:rFonts w:hint="eastAsia" w:ascii="宋体" w:hAnsi="宋体" w:eastAsia="宋体" w:cs="宋体"/>
                <w:sz w:val="24"/>
                <w:szCs w:val="24"/>
              </w:rPr>
            </w:pPr>
            <w:r>
              <w:rPr>
                <w:rFonts w:hint="eastAsia" w:ascii="宋体" w:hAnsi="宋体" w:eastAsia="宋体" w:cs="宋体"/>
                <w:kern w:val="0"/>
                <w:sz w:val="24"/>
                <w:szCs w:val="24"/>
              </w:rPr>
              <w:t>信息维护</w:t>
            </w:r>
          </w:p>
        </w:tc>
        <w:tc>
          <w:tcPr>
            <w:tcW w:w="5574" w:type="dxa"/>
            <w:shd w:val="clear" w:color="auto" w:fill="auto"/>
          </w:tcPr>
          <w:p>
            <w:pPr>
              <w:pStyle w:val="19"/>
              <w:spacing w:line="360" w:lineRule="auto"/>
              <w:ind w:firstLine="0"/>
              <w:rPr>
                <w:rFonts w:hint="eastAsia" w:ascii="宋体" w:hAnsi="宋体" w:eastAsia="宋体" w:cs="宋体"/>
                <w:sz w:val="24"/>
                <w:szCs w:val="24"/>
              </w:rPr>
            </w:pPr>
            <w:r>
              <w:rPr>
                <w:rFonts w:hint="eastAsia" w:ascii="宋体" w:hAnsi="宋体" w:eastAsia="宋体" w:cs="宋体"/>
                <w:kern w:val="0"/>
                <w:sz w:val="24"/>
                <w:szCs w:val="24"/>
              </w:rPr>
              <w:t>管理员信息维护、药品特征维护、药房信息维护、供货单位维护、药品目录维护。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5" w:hRule="atLeast"/>
        </w:trPr>
        <w:tc>
          <w:tcPr>
            <w:tcW w:w="1420" w:type="dxa"/>
            <w:tcBorders>
              <w:left w:val="nil"/>
            </w:tcBorders>
            <w:shd w:val="clear" w:color="auto" w:fill="auto"/>
            <w:vAlign w:val="center"/>
          </w:tcPr>
          <w:p>
            <w:pPr>
              <w:pStyle w:val="19"/>
              <w:spacing w:line="360" w:lineRule="auto"/>
              <w:ind w:firstLine="0"/>
              <w:rPr>
                <w:rFonts w:hint="eastAsia" w:ascii="宋体" w:hAnsi="宋体" w:eastAsia="宋体" w:cs="宋体"/>
                <w:sz w:val="24"/>
                <w:szCs w:val="24"/>
              </w:rPr>
            </w:pPr>
            <w:r>
              <w:rPr>
                <w:rFonts w:hint="eastAsia" w:ascii="宋体" w:hAnsi="宋体" w:eastAsia="宋体" w:cs="宋体"/>
                <w:kern w:val="0"/>
                <w:sz w:val="24"/>
                <w:szCs w:val="24"/>
              </w:rPr>
              <w:t>药品入库</w:t>
            </w:r>
          </w:p>
        </w:tc>
        <w:tc>
          <w:tcPr>
            <w:tcW w:w="5574" w:type="dxa"/>
            <w:shd w:val="clear" w:color="auto" w:fill="auto"/>
          </w:tcPr>
          <w:p>
            <w:pPr>
              <w:pStyle w:val="19"/>
              <w:spacing w:line="360" w:lineRule="auto"/>
              <w:ind w:firstLine="0"/>
              <w:rPr>
                <w:rFonts w:hint="eastAsia" w:ascii="宋体" w:hAnsi="宋体" w:eastAsia="宋体" w:cs="宋体"/>
                <w:sz w:val="24"/>
                <w:szCs w:val="24"/>
              </w:rPr>
            </w:pPr>
            <w:r>
              <w:rPr>
                <w:rFonts w:hint="eastAsia" w:ascii="宋体" w:hAnsi="宋体" w:eastAsia="宋体" w:cs="宋体"/>
                <w:kern w:val="0"/>
                <w:sz w:val="24"/>
                <w:szCs w:val="24"/>
              </w:rPr>
              <w:t>根据供货单输入入库药品属性及数量等，入库同时修改相应药品的库存数量，打印入库单。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420" w:type="dxa"/>
            <w:tcBorders>
              <w:left w:val="nil"/>
            </w:tcBorders>
            <w:shd w:val="clear" w:color="auto" w:fill="auto"/>
            <w:vAlign w:val="center"/>
          </w:tcPr>
          <w:p>
            <w:pPr>
              <w:pStyle w:val="19"/>
              <w:spacing w:line="360" w:lineRule="auto"/>
              <w:ind w:firstLine="0"/>
              <w:rPr>
                <w:rFonts w:hint="eastAsia" w:ascii="宋体" w:hAnsi="宋体" w:eastAsia="宋体" w:cs="宋体"/>
                <w:sz w:val="24"/>
                <w:szCs w:val="24"/>
              </w:rPr>
            </w:pPr>
            <w:r>
              <w:rPr>
                <w:rFonts w:hint="eastAsia" w:ascii="宋体" w:hAnsi="宋体" w:eastAsia="宋体" w:cs="宋体"/>
                <w:kern w:val="0"/>
                <w:sz w:val="24"/>
                <w:szCs w:val="24"/>
              </w:rPr>
              <w:t>库存下限报警</w:t>
            </w:r>
          </w:p>
        </w:tc>
        <w:tc>
          <w:tcPr>
            <w:tcW w:w="5574" w:type="dxa"/>
            <w:shd w:val="clear" w:color="auto" w:fill="auto"/>
          </w:tcPr>
          <w:p>
            <w:pPr>
              <w:pStyle w:val="19"/>
              <w:spacing w:line="360" w:lineRule="auto"/>
              <w:ind w:firstLine="0"/>
              <w:rPr>
                <w:rFonts w:hint="eastAsia" w:ascii="宋体" w:hAnsi="宋体" w:eastAsia="宋体" w:cs="宋体"/>
                <w:sz w:val="24"/>
                <w:szCs w:val="24"/>
              </w:rPr>
            </w:pPr>
            <w:r>
              <w:rPr>
                <w:rFonts w:hint="eastAsia" w:ascii="宋体" w:hAnsi="宋体" w:eastAsia="宋体" w:cs="宋体"/>
                <w:kern w:val="0"/>
                <w:sz w:val="24"/>
                <w:szCs w:val="24"/>
              </w:rPr>
              <w:t>当库存少于一定数量时，系统提醒增加采购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0" w:hRule="atLeast"/>
        </w:trPr>
        <w:tc>
          <w:tcPr>
            <w:tcW w:w="1420" w:type="dxa"/>
            <w:tcBorders>
              <w:left w:val="nil"/>
            </w:tcBorders>
            <w:shd w:val="clear" w:color="auto" w:fill="auto"/>
            <w:vAlign w:val="center"/>
          </w:tcPr>
          <w:p>
            <w:pPr>
              <w:pStyle w:val="19"/>
              <w:spacing w:line="360" w:lineRule="auto"/>
              <w:ind w:firstLine="0"/>
              <w:rPr>
                <w:rFonts w:hint="eastAsia" w:ascii="宋体" w:hAnsi="宋体" w:eastAsia="宋体" w:cs="宋体"/>
                <w:sz w:val="24"/>
                <w:szCs w:val="24"/>
              </w:rPr>
            </w:pPr>
            <w:r>
              <w:rPr>
                <w:rFonts w:hint="eastAsia" w:ascii="宋体" w:hAnsi="宋体" w:eastAsia="宋体" w:cs="宋体"/>
                <w:kern w:val="0"/>
                <w:sz w:val="24"/>
                <w:szCs w:val="24"/>
              </w:rPr>
              <w:t>药品需求申请</w:t>
            </w:r>
          </w:p>
          <w:p>
            <w:pPr>
              <w:pStyle w:val="19"/>
              <w:spacing w:line="360" w:lineRule="auto"/>
              <w:ind w:firstLine="0"/>
              <w:rPr>
                <w:rFonts w:hint="eastAsia" w:ascii="宋体" w:hAnsi="宋体" w:eastAsia="宋体" w:cs="宋体"/>
                <w:kern w:val="0"/>
                <w:sz w:val="24"/>
                <w:szCs w:val="24"/>
              </w:rPr>
            </w:pPr>
          </w:p>
        </w:tc>
        <w:tc>
          <w:tcPr>
            <w:tcW w:w="5574" w:type="dxa"/>
            <w:shd w:val="clear" w:color="auto" w:fill="auto"/>
          </w:tcPr>
          <w:p>
            <w:pPr>
              <w:pStyle w:val="19"/>
              <w:spacing w:line="360" w:lineRule="auto"/>
              <w:ind w:firstLine="0"/>
              <w:rPr>
                <w:rFonts w:hint="eastAsia" w:ascii="宋体" w:hAnsi="宋体" w:eastAsia="宋体" w:cs="宋体"/>
                <w:sz w:val="24"/>
                <w:szCs w:val="24"/>
              </w:rPr>
            </w:pPr>
            <w:r>
              <w:rPr>
                <w:rFonts w:hint="eastAsia" w:ascii="宋体" w:hAnsi="宋体" w:eastAsia="宋体" w:cs="宋体"/>
                <w:kern w:val="0"/>
                <w:sz w:val="24"/>
                <w:szCs w:val="24"/>
              </w:rPr>
              <w:t>统计出低于限定库存数量的药品，发出需求药品申请，打印药品需求申请单。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420" w:type="dxa"/>
            <w:tcBorders>
              <w:left w:val="nil"/>
            </w:tcBorders>
            <w:shd w:val="clear" w:color="auto" w:fill="auto"/>
            <w:vAlign w:val="center"/>
          </w:tcPr>
          <w:p>
            <w:pPr>
              <w:pStyle w:val="19"/>
              <w:spacing w:line="360" w:lineRule="auto"/>
              <w:ind w:firstLine="0"/>
              <w:rPr>
                <w:rFonts w:hint="eastAsia" w:ascii="宋体" w:hAnsi="宋体" w:eastAsia="宋体" w:cs="宋体"/>
                <w:sz w:val="24"/>
                <w:szCs w:val="24"/>
              </w:rPr>
            </w:pPr>
            <w:r>
              <w:rPr>
                <w:rFonts w:hint="eastAsia" w:ascii="宋体" w:hAnsi="宋体" w:eastAsia="宋体" w:cs="宋体"/>
                <w:color w:val="000000"/>
                <w:kern w:val="0"/>
                <w:sz w:val="24"/>
                <w:szCs w:val="24"/>
              </w:rPr>
              <w:t>药品有效期报警</w:t>
            </w:r>
          </w:p>
        </w:tc>
        <w:tc>
          <w:tcPr>
            <w:tcW w:w="5574" w:type="dxa"/>
            <w:shd w:val="clear" w:color="auto" w:fill="auto"/>
          </w:tcPr>
          <w:p>
            <w:pPr>
              <w:pStyle w:val="19"/>
              <w:spacing w:line="360" w:lineRule="auto"/>
              <w:ind w:firstLine="0"/>
              <w:rPr>
                <w:rFonts w:hint="eastAsia" w:ascii="宋体" w:hAnsi="宋体" w:eastAsia="宋体" w:cs="宋体"/>
                <w:sz w:val="24"/>
                <w:szCs w:val="24"/>
              </w:rPr>
            </w:pPr>
            <w:r>
              <w:rPr>
                <w:rFonts w:hint="eastAsia" w:ascii="宋体" w:hAnsi="宋体" w:eastAsia="宋体" w:cs="宋体"/>
                <w:kern w:val="0"/>
                <w:sz w:val="24"/>
                <w:szCs w:val="24"/>
              </w:rPr>
              <w:t>统计出低于限定库存数量的药品，发出需求药品申请，打印药品需求申请单。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420" w:type="dxa"/>
            <w:tcBorders>
              <w:left w:val="nil"/>
            </w:tcBorders>
            <w:shd w:val="clear" w:color="auto" w:fill="auto"/>
            <w:vAlign w:val="center"/>
          </w:tcPr>
          <w:p>
            <w:pPr>
              <w:pStyle w:val="19"/>
              <w:spacing w:line="360" w:lineRule="auto"/>
              <w:ind w:firstLine="0"/>
              <w:rPr>
                <w:rFonts w:hint="eastAsia" w:ascii="宋体" w:hAnsi="宋体" w:eastAsia="宋体" w:cs="宋体"/>
                <w:color w:val="000000"/>
                <w:sz w:val="24"/>
                <w:szCs w:val="24"/>
              </w:rPr>
            </w:pPr>
            <w:r>
              <w:rPr>
                <w:rFonts w:hint="eastAsia" w:ascii="宋体" w:hAnsi="宋体" w:eastAsia="宋体" w:cs="宋体"/>
                <w:color w:val="000000"/>
                <w:kern w:val="0"/>
                <w:sz w:val="24"/>
                <w:szCs w:val="24"/>
              </w:rPr>
              <w:t>统计查询</w:t>
            </w:r>
          </w:p>
        </w:tc>
        <w:tc>
          <w:tcPr>
            <w:tcW w:w="5574" w:type="dxa"/>
            <w:shd w:val="clear" w:color="auto" w:fill="auto"/>
          </w:tcPr>
          <w:p>
            <w:pPr>
              <w:pStyle w:val="19"/>
              <w:spacing w:line="360" w:lineRule="auto"/>
              <w:ind w:firstLine="0"/>
              <w:rPr>
                <w:rFonts w:hint="eastAsia" w:ascii="宋体" w:hAnsi="宋体" w:eastAsia="宋体" w:cs="宋体"/>
                <w:sz w:val="24"/>
                <w:szCs w:val="24"/>
              </w:rPr>
            </w:pPr>
            <w:r>
              <w:rPr>
                <w:rFonts w:hint="eastAsia" w:ascii="宋体" w:hAnsi="宋体" w:eastAsia="宋体" w:cs="宋体"/>
                <w:kern w:val="0"/>
                <w:sz w:val="24"/>
                <w:szCs w:val="24"/>
              </w:rPr>
              <w:t>对现存药品、短缺、积压药品、药品出库情况等进行查询，打印查询结果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420" w:type="dxa"/>
            <w:tcBorders>
              <w:left w:val="nil"/>
            </w:tcBorders>
            <w:shd w:val="clear" w:color="auto" w:fill="auto"/>
            <w:vAlign w:val="center"/>
          </w:tcPr>
          <w:p>
            <w:pPr>
              <w:pStyle w:val="19"/>
              <w:spacing w:line="360" w:lineRule="auto"/>
              <w:ind w:firstLine="0"/>
              <w:rPr>
                <w:rFonts w:hint="eastAsia" w:ascii="宋体" w:hAnsi="宋体" w:eastAsia="宋体" w:cs="宋体"/>
                <w:color w:val="000000"/>
                <w:sz w:val="24"/>
                <w:szCs w:val="24"/>
              </w:rPr>
            </w:pPr>
            <w:r>
              <w:rPr>
                <w:rFonts w:hint="eastAsia" w:ascii="宋体" w:hAnsi="宋体" w:eastAsia="宋体" w:cs="宋体"/>
                <w:color w:val="000000"/>
                <w:kern w:val="0"/>
                <w:sz w:val="24"/>
                <w:szCs w:val="24"/>
              </w:rPr>
              <w:t>多种方式搜索药品</w:t>
            </w:r>
          </w:p>
        </w:tc>
        <w:tc>
          <w:tcPr>
            <w:tcW w:w="5574" w:type="dxa"/>
            <w:shd w:val="clear" w:color="auto" w:fill="auto"/>
          </w:tcPr>
          <w:p>
            <w:pPr>
              <w:pStyle w:val="19"/>
              <w:spacing w:line="360" w:lineRule="auto"/>
              <w:ind w:firstLine="0"/>
              <w:rPr>
                <w:rFonts w:hint="eastAsia" w:ascii="宋体" w:hAnsi="宋体" w:eastAsia="宋体" w:cs="宋体"/>
                <w:sz w:val="24"/>
                <w:szCs w:val="24"/>
              </w:rPr>
            </w:pPr>
            <w:r>
              <w:rPr>
                <w:rFonts w:hint="eastAsia" w:ascii="宋体" w:hAnsi="宋体" w:eastAsia="宋体" w:cs="宋体"/>
                <w:color w:val="000000"/>
                <w:kern w:val="0"/>
                <w:sz w:val="24"/>
                <w:szCs w:val="24"/>
              </w:rPr>
              <w:t>按药名，关键字，药品分类号搜索在线目录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trPr>
        <w:tc>
          <w:tcPr>
            <w:tcW w:w="1420" w:type="dxa"/>
            <w:tcBorders>
              <w:left w:val="nil"/>
            </w:tcBorders>
            <w:shd w:val="clear" w:color="auto" w:fill="auto"/>
            <w:vAlign w:val="center"/>
          </w:tcPr>
          <w:p>
            <w:pPr>
              <w:pStyle w:val="19"/>
              <w:spacing w:line="360" w:lineRule="auto"/>
              <w:ind w:firstLine="0"/>
              <w:rPr>
                <w:rFonts w:hint="eastAsia" w:ascii="宋体" w:hAnsi="宋体" w:eastAsia="宋体" w:cs="宋体"/>
                <w:sz w:val="24"/>
                <w:szCs w:val="24"/>
              </w:rPr>
            </w:pPr>
            <w:r>
              <w:rPr>
                <w:rFonts w:hint="eastAsia" w:ascii="宋体" w:hAnsi="宋体" w:eastAsia="宋体" w:cs="宋体"/>
                <w:kern w:val="0"/>
                <w:sz w:val="24"/>
                <w:szCs w:val="24"/>
              </w:rPr>
              <w:t>医嘱处方发药（药品出库）</w:t>
            </w:r>
          </w:p>
          <w:p>
            <w:pPr>
              <w:spacing w:line="360" w:lineRule="auto"/>
              <w:rPr>
                <w:rFonts w:hint="eastAsia" w:ascii="宋体" w:hAnsi="宋体" w:eastAsia="宋体" w:cs="宋体"/>
                <w:color w:val="000000"/>
                <w:kern w:val="0"/>
                <w:sz w:val="24"/>
                <w:szCs w:val="24"/>
              </w:rPr>
            </w:pPr>
          </w:p>
        </w:tc>
        <w:tc>
          <w:tcPr>
            <w:tcW w:w="5574" w:type="dxa"/>
            <w:shd w:val="clear" w:color="auto" w:fill="auto"/>
          </w:tcPr>
          <w:p>
            <w:pPr>
              <w:pStyle w:val="19"/>
              <w:spacing w:line="360" w:lineRule="auto"/>
              <w:ind w:firstLine="0"/>
              <w:rPr>
                <w:rFonts w:hint="eastAsia" w:ascii="宋体" w:hAnsi="宋体" w:eastAsia="宋体" w:cs="宋体"/>
                <w:color w:val="000000"/>
                <w:sz w:val="24"/>
                <w:szCs w:val="24"/>
              </w:rPr>
            </w:pPr>
            <w:r>
              <w:rPr>
                <w:rFonts w:hint="eastAsia" w:ascii="宋体" w:hAnsi="宋体" w:eastAsia="宋体" w:cs="宋体"/>
                <w:kern w:val="0"/>
                <w:sz w:val="24"/>
                <w:szCs w:val="24"/>
              </w:rPr>
              <w:t>每天根据住院病房医生开的处方，打印发药单，进行发药，减少药房相应药品的库存数量。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9" w:hRule="atLeast"/>
        </w:trPr>
        <w:tc>
          <w:tcPr>
            <w:tcW w:w="1420" w:type="dxa"/>
            <w:tcBorders>
              <w:left w:val="nil"/>
            </w:tcBorders>
            <w:shd w:val="clear" w:color="auto" w:fill="auto"/>
            <w:vAlign w:val="center"/>
          </w:tcPr>
          <w:p>
            <w:pPr>
              <w:pStyle w:val="19"/>
              <w:spacing w:line="360" w:lineRule="auto"/>
              <w:ind w:firstLine="0"/>
              <w:rPr>
                <w:rFonts w:hint="eastAsia" w:ascii="宋体" w:hAnsi="宋体" w:eastAsia="宋体" w:cs="宋体"/>
                <w:sz w:val="24"/>
                <w:szCs w:val="24"/>
              </w:rPr>
            </w:pPr>
            <w:r>
              <w:rPr>
                <w:rFonts w:hint="eastAsia" w:ascii="宋体" w:hAnsi="宋体" w:eastAsia="宋体" w:cs="宋体"/>
                <w:color w:val="000000"/>
                <w:kern w:val="0"/>
                <w:sz w:val="24"/>
                <w:szCs w:val="24"/>
              </w:rPr>
              <w:t>病人付费清单</w:t>
            </w:r>
          </w:p>
        </w:tc>
        <w:tc>
          <w:tcPr>
            <w:tcW w:w="5574" w:type="dxa"/>
            <w:shd w:val="clear" w:color="auto" w:fill="auto"/>
          </w:tcPr>
          <w:p>
            <w:pPr>
              <w:spacing w:line="360" w:lineRule="auto"/>
              <w:rPr>
                <w:rFonts w:hint="eastAsia" w:ascii="宋体" w:hAnsi="宋体" w:eastAsia="宋体" w:cs="宋体"/>
                <w:sz w:val="24"/>
                <w:szCs w:val="24"/>
              </w:rPr>
            </w:pPr>
            <w:r>
              <w:rPr>
                <w:rFonts w:hint="eastAsia" w:ascii="宋体" w:hAnsi="宋体" w:eastAsia="宋体" w:cs="宋体"/>
                <w:kern w:val="0"/>
                <w:sz w:val="24"/>
                <w:szCs w:val="24"/>
              </w:rPr>
              <w:t>生成病人付费清单，并打印列表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420" w:type="dxa"/>
            <w:tcBorders>
              <w:left w:val="nil"/>
            </w:tcBorders>
            <w:shd w:val="clear" w:color="auto" w:fill="auto"/>
            <w:vAlign w:val="center"/>
          </w:tcPr>
          <w:p>
            <w:pPr>
              <w:pStyle w:val="19"/>
              <w:spacing w:line="360" w:lineRule="auto"/>
              <w:ind w:firstLine="0"/>
              <w:rPr>
                <w:rFonts w:hint="eastAsia" w:ascii="宋体" w:hAnsi="宋体" w:eastAsia="宋体" w:cs="宋体"/>
                <w:color w:val="000000"/>
                <w:sz w:val="24"/>
                <w:szCs w:val="24"/>
              </w:rPr>
            </w:pPr>
            <w:r>
              <w:rPr>
                <w:rFonts w:hint="eastAsia" w:ascii="宋体" w:hAnsi="宋体" w:eastAsia="宋体" w:cs="宋体"/>
                <w:color w:val="000000"/>
                <w:kern w:val="0"/>
                <w:sz w:val="24"/>
                <w:szCs w:val="24"/>
              </w:rPr>
              <w:t>友情链接</w:t>
            </w:r>
          </w:p>
        </w:tc>
        <w:tc>
          <w:tcPr>
            <w:tcW w:w="5574" w:type="dxa"/>
            <w:shd w:val="clear" w:color="auto" w:fill="auto"/>
            <w:vAlign w:val="center"/>
          </w:tcPr>
          <w:p>
            <w:pPr>
              <w:spacing w:line="360" w:lineRule="auto"/>
              <w:rPr>
                <w:rFonts w:hint="eastAsia" w:ascii="宋体" w:hAnsi="宋体" w:eastAsia="宋体" w:cs="宋体"/>
                <w:sz w:val="24"/>
                <w:szCs w:val="24"/>
              </w:rPr>
            </w:pPr>
            <w:r>
              <w:rPr>
                <w:rFonts w:hint="eastAsia" w:ascii="宋体" w:hAnsi="宋体" w:eastAsia="宋体" w:cs="宋体"/>
                <w:color w:val="000000"/>
                <w:kern w:val="0"/>
                <w:sz w:val="24"/>
                <w:szCs w:val="24"/>
              </w:rPr>
              <w:t>检索时连接到其他药房的在线目录</w:t>
            </w:r>
          </w:p>
        </w:tc>
      </w:tr>
    </w:tbl>
    <w:p>
      <w:pPr>
        <w:spacing w:line="360" w:lineRule="auto"/>
        <w:rPr>
          <w:ins w:id="0" w:author="tanglizi" w:date="2019-06-08T19:36:00Z"/>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p>
    <w:p>
      <w:pPr>
        <w:spacing w:line="360" w:lineRule="auto"/>
        <w:rPr>
          <w:ins w:id="1" w:author="tanglizi" w:date="2019-06-08T19:36:00Z"/>
          <w:rFonts w:hint="eastAsia" w:ascii="宋体" w:hAnsi="宋体" w:eastAsia="宋体" w:cs="宋体"/>
          <w:sz w:val="24"/>
          <w:szCs w:val="24"/>
        </w:rPr>
      </w:pPr>
    </w:p>
    <w:p>
      <w:pPr>
        <w:spacing w:line="360" w:lineRule="auto"/>
        <w:rPr>
          <w:ins w:id="2" w:author="tanglizi" w:date="2019-06-08T19:36:00Z"/>
          <w:rFonts w:hint="eastAsia" w:ascii="宋体" w:hAnsi="宋体" w:eastAsia="宋体" w:cs="宋体"/>
          <w:sz w:val="24"/>
          <w:szCs w:val="24"/>
        </w:rPr>
      </w:pPr>
    </w:p>
    <w:p>
      <w:pPr>
        <w:spacing w:line="360" w:lineRule="auto"/>
        <w:rPr>
          <w:ins w:id="3" w:author="tanglizi" w:date="2019-06-08T19:36:00Z"/>
          <w:rFonts w:hint="eastAsia" w:ascii="宋体" w:hAnsi="宋体" w:eastAsia="宋体" w:cs="宋体"/>
          <w:sz w:val="24"/>
          <w:szCs w:val="24"/>
        </w:rPr>
      </w:pPr>
    </w:p>
    <w:p>
      <w:pPr>
        <w:spacing w:line="360" w:lineRule="auto"/>
        <w:rPr>
          <w:ins w:id="4" w:author="tanglizi" w:date="2019-06-08T19:36:00Z"/>
          <w:rFonts w:hint="eastAsia" w:ascii="宋体" w:hAnsi="宋体" w:eastAsia="宋体" w:cs="宋体"/>
          <w:sz w:val="24"/>
          <w:szCs w:val="24"/>
        </w:rPr>
      </w:pPr>
    </w:p>
    <w:p>
      <w:pPr>
        <w:spacing w:line="360" w:lineRule="auto"/>
        <w:rPr>
          <w:ins w:id="5" w:author="tanglizi" w:date="2019-06-08T19:36:00Z"/>
          <w:rFonts w:hint="eastAsia" w:ascii="宋体" w:hAnsi="宋体" w:eastAsia="宋体" w:cs="宋体"/>
          <w:sz w:val="24"/>
          <w:szCs w:val="24"/>
        </w:rPr>
      </w:pPr>
    </w:p>
    <w:p>
      <w:pPr>
        <w:spacing w:line="360" w:lineRule="auto"/>
        <w:rPr>
          <w:ins w:id="6" w:author="tanglizi" w:date="2019-06-08T19:36:00Z"/>
          <w:rFonts w:hint="eastAsia" w:ascii="宋体" w:hAnsi="宋体" w:eastAsia="宋体" w:cs="宋体"/>
          <w:sz w:val="24"/>
          <w:szCs w:val="24"/>
        </w:rPr>
      </w:pPr>
    </w:p>
    <w:p>
      <w:pPr>
        <w:spacing w:line="360" w:lineRule="auto"/>
        <w:rPr>
          <w:ins w:id="7" w:author="tanglizi" w:date="2019-06-08T19:36:00Z"/>
          <w:rFonts w:hint="eastAsia" w:ascii="宋体" w:hAnsi="宋体" w:eastAsia="宋体" w:cs="宋体"/>
          <w:sz w:val="24"/>
          <w:szCs w:val="24"/>
        </w:rPr>
      </w:pPr>
    </w:p>
    <w:p>
      <w:pPr>
        <w:spacing w:line="360" w:lineRule="auto"/>
        <w:rPr>
          <w:ins w:id="8" w:author="tanglizi" w:date="2019-06-08T19:36:00Z"/>
          <w:rFonts w:hint="eastAsia" w:ascii="宋体" w:hAnsi="宋体" w:eastAsia="宋体" w:cs="宋体"/>
          <w:sz w:val="24"/>
          <w:szCs w:val="24"/>
        </w:rPr>
      </w:pPr>
    </w:p>
    <w:p>
      <w:pPr>
        <w:spacing w:line="360" w:lineRule="auto"/>
        <w:rPr>
          <w:ins w:id="9" w:author="tanglizi" w:date="2019-06-08T19:36:00Z"/>
          <w:rFonts w:hint="eastAsia" w:ascii="宋体" w:hAnsi="宋体" w:eastAsia="宋体" w:cs="宋体"/>
          <w:sz w:val="24"/>
          <w:szCs w:val="24"/>
        </w:rPr>
      </w:pPr>
    </w:p>
    <w:p>
      <w:pPr>
        <w:spacing w:line="360" w:lineRule="auto"/>
        <w:rPr>
          <w:ins w:id="10" w:author="tanglizi" w:date="2019-06-08T19:36:00Z"/>
          <w:rFonts w:hint="eastAsia" w:ascii="宋体" w:hAnsi="宋体" w:eastAsia="宋体" w:cs="宋体"/>
          <w:sz w:val="24"/>
          <w:szCs w:val="24"/>
        </w:rPr>
      </w:pPr>
    </w:p>
    <w:p>
      <w:pPr>
        <w:spacing w:line="360" w:lineRule="auto"/>
        <w:rPr>
          <w:ins w:id="11" w:author="tanglizi" w:date="2019-06-08T19:36:00Z"/>
          <w:rFonts w:hint="eastAsia" w:ascii="宋体" w:hAnsi="宋体" w:eastAsia="宋体" w:cs="宋体"/>
          <w:sz w:val="24"/>
          <w:szCs w:val="24"/>
        </w:rPr>
      </w:pPr>
    </w:p>
    <w:p>
      <w:pPr>
        <w:spacing w:line="360" w:lineRule="auto"/>
        <w:rPr>
          <w:ins w:id="12" w:author="tanglizi" w:date="2019-06-08T19:36:00Z"/>
          <w:rFonts w:hint="eastAsia" w:ascii="宋体" w:hAnsi="宋体" w:eastAsia="宋体" w:cs="宋体"/>
          <w:sz w:val="24"/>
          <w:szCs w:val="24"/>
        </w:rPr>
      </w:pPr>
    </w:p>
    <w:p>
      <w:pPr>
        <w:numPr>
          <w:numId w:val="0"/>
        </w:numPr>
        <w:spacing w:line="360" w:lineRule="auto"/>
        <w:rPr>
          <w:rFonts w:hint="eastAsia" w:ascii="宋体" w:hAnsi="宋体" w:eastAsia="宋体" w:cs="宋体"/>
          <w:sz w:val="24"/>
          <w:szCs w:val="24"/>
        </w:rPr>
      </w:pPr>
    </w:p>
    <w:p>
      <w:pPr>
        <w:numPr>
          <w:numId w:val="0"/>
        </w:numPr>
        <w:spacing w:line="360" w:lineRule="auto"/>
        <w:rPr>
          <w:rFonts w:hint="eastAsia" w:ascii="宋体" w:hAnsi="宋体" w:eastAsia="宋体" w:cs="宋体"/>
          <w:sz w:val="24"/>
          <w:szCs w:val="24"/>
        </w:rPr>
      </w:pPr>
    </w:p>
    <w:p>
      <w:pPr>
        <w:numPr>
          <w:numId w:val="0"/>
        </w:numPr>
        <w:spacing w:line="360" w:lineRule="auto"/>
        <w:rPr>
          <w:rFonts w:hint="eastAsia" w:ascii="宋体" w:hAnsi="宋体" w:eastAsia="宋体" w:cs="宋体"/>
          <w:sz w:val="24"/>
          <w:szCs w:val="24"/>
        </w:rPr>
      </w:pPr>
    </w:p>
    <w:p>
      <w:pPr>
        <w:numPr>
          <w:numId w:val="0"/>
        </w:numPr>
        <w:spacing w:line="360" w:lineRule="auto"/>
        <w:rPr>
          <w:rFonts w:hint="eastAsia" w:ascii="宋体" w:hAnsi="宋体" w:eastAsia="宋体" w:cs="宋体"/>
          <w:sz w:val="24"/>
          <w:szCs w:val="24"/>
        </w:rPr>
      </w:pPr>
    </w:p>
    <w:p>
      <w:pPr>
        <w:numPr>
          <w:numId w:val="0"/>
        </w:numPr>
        <w:spacing w:line="360" w:lineRule="auto"/>
        <w:rPr>
          <w:rFonts w:hint="eastAsia" w:ascii="宋体" w:hAnsi="宋体" w:eastAsia="宋体" w:cs="宋体"/>
          <w:sz w:val="24"/>
          <w:szCs w:val="24"/>
        </w:rPr>
      </w:pPr>
    </w:p>
    <w:p>
      <w:pPr>
        <w:numPr>
          <w:numId w:val="0"/>
        </w:numPr>
        <w:spacing w:line="360" w:lineRule="auto"/>
        <w:rPr>
          <w:rFonts w:hint="eastAsia" w:ascii="宋体" w:hAnsi="宋体" w:eastAsia="宋体" w:cs="宋体"/>
          <w:sz w:val="24"/>
          <w:szCs w:val="24"/>
        </w:rPr>
      </w:pPr>
    </w:p>
    <w:p>
      <w:pPr>
        <w:numPr>
          <w:numId w:val="0"/>
        </w:numPr>
        <w:spacing w:line="360" w:lineRule="auto"/>
        <w:rPr>
          <w:rFonts w:hint="eastAsia" w:ascii="宋体" w:hAnsi="宋体" w:eastAsia="宋体" w:cs="宋体"/>
          <w:sz w:val="24"/>
          <w:szCs w:val="24"/>
        </w:rPr>
      </w:pPr>
    </w:p>
    <w:p>
      <w:pPr>
        <w:numPr>
          <w:numId w:val="0"/>
        </w:numPr>
        <w:spacing w:line="360" w:lineRule="auto"/>
        <w:rPr>
          <w:rFonts w:hint="eastAsia" w:ascii="宋体" w:hAnsi="宋体" w:eastAsia="宋体" w:cs="宋体"/>
          <w:sz w:val="24"/>
          <w:szCs w:val="24"/>
        </w:rPr>
      </w:pPr>
    </w:p>
    <w:p>
      <w:pPr>
        <w:numPr>
          <w:numId w:val="0"/>
        </w:numPr>
        <w:spacing w:line="360" w:lineRule="auto"/>
        <w:rPr>
          <w:rFonts w:hint="eastAsia" w:ascii="宋体" w:hAnsi="宋体" w:eastAsia="宋体" w:cs="宋体"/>
          <w:sz w:val="24"/>
          <w:szCs w:val="24"/>
        </w:rPr>
      </w:pPr>
    </w:p>
    <w:p>
      <w:pPr>
        <w:numPr>
          <w:numId w:val="0"/>
        </w:numPr>
        <w:spacing w:line="360" w:lineRule="auto"/>
        <w:rPr>
          <w:rFonts w:hint="eastAsia" w:ascii="宋体" w:hAnsi="宋体" w:eastAsia="宋体" w:cs="宋体"/>
          <w:sz w:val="24"/>
          <w:szCs w:val="24"/>
        </w:rPr>
      </w:pPr>
    </w:p>
    <w:p>
      <w:pPr>
        <w:numPr>
          <w:numId w:val="0"/>
        </w:numPr>
        <w:spacing w:line="360" w:lineRule="auto"/>
        <w:rPr>
          <w:rFonts w:hint="eastAsia" w:ascii="宋体" w:hAnsi="宋体" w:eastAsia="宋体" w:cs="宋体"/>
          <w:sz w:val="24"/>
          <w:szCs w:val="24"/>
        </w:rPr>
      </w:pPr>
    </w:p>
    <w:p>
      <w:pPr>
        <w:numPr>
          <w:numId w:val="0"/>
        </w:numPr>
        <w:spacing w:line="360" w:lineRule="auto"/>
        <w:rPr>
          <w:rFonts w:hint="eastAsia" w:ascii="宋体" w:hAnsi="宋体" w:eastAsia="宋体" w:cs="宋体"/>
          <w:sz w:val="24"/>
          <w:szCs w:val="24"/>
        </w:rPr>
      </w:pPr>
    </w:p>
    <w:p>
      <w:pPr>
        <w:numPr>
          <w:numId w:val="0"/>
        </w:numPr>
        <w:spacing w:line="360" w:lineRule="auto"/>
        <w:rPr>
          <w:rFonts w:hint="eastAsia" w:ascii="宋体" w:hAnsi="宋体" w:eastAsia="宋体" w:cs="宋体"/>
          <w:sz w:val="24"/>
          <w:szCs w:val="24"/>
        </w:rPr>
      </w:pPr>
    </w:p>
    <w:p>
      <w:pPr>
        <w:numPr>
          <w:ilvl w:val="0"/>
          <w:numId w:val="5"/>
        </w:numPr>
        <w:spacing w:line="360" w:lineRule="auto"/>
        <w:rPr>
          <w:rFonts w:hint="eastAsia" w:ascii="宋体" w:hAnsi="宋体" w:eastAsia="宋体" w:cs="宋体"/>
          <w:sz w:val="24"/>
          <w:szCs w:val="24"/>
        </w:rPr>
      </w:pPr>
      <w:bookmarkStart w:id="0" w:name="_GoBack"/>
      <w:bookmarkEnd w:id="0"/>
      <w:r>
        <w:rPr>
          <w:rFonts w:hint="eastAsia" w:ascii="宋体" w:hAnsi="宋体" w:eastAsia="宋体" w:cs="宋体"/>
          <w:sz w:val="24"/>
          <w:szCs w:val="24"/>
        </w:rPr>
        <w:t>本药品管理系统的主要特性是高便利性、操作多样性、高准确性。</w:t>
      </w:r>
    </w:p>
    <w:p>
      <w:pPr>
        <w:numPr>
          <w:ilvl w:val="0"/>
          <w:numId w:val="5"/>
        </w:numPr>
        <w:spacing w:line="360" w:lineRule="auto"/>
        <w:rPr>
          <w:rFonts w:hint="eastAsia" w:ascii="宋体" w:hAnsi="宋体" w:eastAsia="宋体" w:cs="宋体"/>
          <w:sz w:val="24"/>
          <w:szCs w:val="24"/>
        </w:rPr>
      </w:pPr>
      <w:r>
        <w:rPr>
          <w:rFonts w:hint="eastAsia" w:ascii="宋体" w:hAnsi="宋体" w:eastAsia="宋体" w:cs="宋体"/>
          <w:sz w:val="24"/>
          <w:szCs w:val="24"/>
        </w:rPr>
        <w:t>基于网络、账户管理和流程性业务管理，全面实现任何角色在整个建筑的所有主机皆可无障碍使用。</w:t>
      </w:r>
    </w:p>
    <w:p>
      <w:pPr>
        <w:spacing w:line="360" w:lineRule="auto"/>
        <w:ind w:firstLine="420"/>
        <w:outlineLvl w:val="0"/>
        <w:rPr>
          <w:rFonts w:hint="eastAsia" w:ascii="宋体" w:hAnsi="宋体" w:eastAsia="宋体" w:cs="宋体"/>
          <w:sz w:val="24"/>
          <w:szCs w:val="24"/>
        </w:rPr>
      </w:pPr>
      <w:r>
        <w:rPr>
          <w:rFonts w:hint="eastAsia" w:ascii="宋体" w:hAnsi="宋体" w:eastAsia="宋体" w:cs="宋体"/>
          <w:sz w:val="24"/>
          <w:szCs w:val="24"/>
        </w:rPr>
        <w:t xml:space="preserve">   b.3  假设与依赖环境</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（1）医院内部局域网合理规划，涉及对该系统使用的各种场所的主机都应能够访问内部网络。</w:t>
      </w:r>
    </w:p>
    <w:p>
      <w:pPr>
        <w:spacing w:line="360" w:lineRule="auto"/>
        <w:ind w:left="420"/>
        <w:rPr>
          <w:rFonts w:hint="eastAsia" w:ascii="宋体" w:hAnsi="宋体" w:eastAsia="宋体" w:cs="宋体"/>
          <w:sz w:val="24"/>
          <w:szCs w:val="24"/>
        </w:rPr>
      </w:pPr>
      <w:r>
        <w:rPr>
          <w:rFonts w:hint="eastAsia" w:ascii="宋体" w:hAnsi="宋体" w:eastAsia="宋体" w:cs="宋体"/>
          <w:sz w:val="24"/>
          <w:szCs w:val="24"/>
        </w:rPr>
        <w:t>（2）每个场所配置的主机需达到最低硬件配置要求，并且操作系统符合条件。</w:t>
      </w:r>
    </w:p>
    <w:p>
      <w:pPr>
        <w:spacing w:line="360" w:lineRule="auto"/>
        <w:ind w:left="420"/>
        <w:rPr>
          <w:rFonts w:hint="eastAsia" w:ascii="宋体" w:hAnsi="宋体" w:eastAsia="宋体" w:cs="宋体"/>
          <w:sz w:val="24"/>
          <w:szCs w:val="24"/>
        </w:rPr>
      </w:pPr>
      <w:r>
        <w:rPr>
          <w:rFonts w:hint="eastAsia" w:ascii="宋体" w:hAnsi="宋体" w:eastAsia="宋体" w:cs="宋体"/>
          <w:sz w:val="24"/>
          <w:szCs w:val="24"/>
        </w:rPr>
        <w:t>（3） 能够和外部的药品采购系统的应用进行对接，实现药品采购的自动化。</w:t>
      </w:r>
    </w:p>
    <w:p>
      <w:pPr>
        <w:spacing w:line="360" w:lineRule="auto"/>
        <w:ind w:left="420"/>
        <w:rPr>
          <w:rFonts w:hint="eastAsia" w:ascii="宋体" w:hAnsi="宋体" w:eastAsia="宋体" w:cs="宋体"/>
          <w:sz w:val="24"/>
          <w:szCs w:val="24"/>
        </w:rPr>
      </w:pPr>
      <w:r>
        <w:rPr>
          <w:rFonts w:hint="eastAsia" w:ascii="宋体" w:hAnsi="宋体" w:eastAsia="宋体" w:cs="宋体"/>
          <w:sz w:val="24"/>
          <w:szCs w:val="24"/>
        </w:rPr>
        <w:t>（4）采购和管理的各种药物的活动不能违反相关法律法规。</w:t>
      </w:r>
    </w:p>
    <w:p>
      <w:pPr>
        <w:spacing w:line="360" w:lineRule="auto"/>
        <w:ind w:left="420"/>
        <w:rPr>
          <w:rFonts w:hint="eastAsia" w:ascii="宋体" w:hAnsi="宋体" w:eastAsia="宋体" w:cs="宋体"/>
          <w:sz w:val="24"/>
          <w:szCs w:val="24"/>
        </w:rPr>
      </w:pPr>
    </w:p>
    <w:p>
      <w:pPr>
        <w:spacing w:line="360" w:lineRule="auto"/>
        <w:ind w:firstLine="420"/>
        <w:outlineLvl w:val="0"/>
        <w:rPr>
          <w:rFonts w:hint="eastAsia" w:ascii="宋体" w:hAnsi="宋体" w:eastAsia="宋体" w:cs="宋体"/>
          <w:sz w:val="24"/>
          <w:szCs w:val="24"/>
        </w:rPr>
      </w:pPr>
      <w:r>
        <w:rPr>
          <w:rFonts w:hint="eastAsia" w:ascii="宋体" w:hAnsi="宋体" w:eastAsia="宋体" w:cs="宋体"/>
          <w:sz w:val="24"/>
          <w:szCs w:val="24"/>
        </w:rPr>
        <w:t xml:space="preserve">c. 范围与限制 </w:t>
      </w:r>
    </w:p>
    <w:p>
      <w:pPr>
        <w:spacing w:line="360" w:lineRule="auto"/>
        <w:ind w:firstLine="420"/>
        <w:outlineLvl w:val="0"/>
        <w:rPr>
          <w:rFonts w:hint="eastAsia" w:ascii="宋体" w:hAnsi="宋体" w:eastAsia="宋体" w:cs="宋体"/>
          <w:sz w:val="24"/>
          <w:szCs w:val="24"/>
        </w:rPr>
      </w:pPr>
      <w:r>
        <w:rPr>
          <w:rFonts w:hint="eastAsia" w:ascii="宋体" w:hAnsi="宋体" w:eastAsia="宋体" w:cs="宋体"/>
          <w:sz w:val="24"/>
          <w:szCs w:val="24"/>
        </w:rPr>
        <w:t xml:space="preserve">  c.1  首次发行版本的范围</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我们首次发行的药品管理系统版本，在该版本可以实现药品储存管理工作的中药库的药品进、销、存等业务，以及入库、出库和库存管理，药品管理主要管理药库中所有药品的进出和内部统计计算，为药品会计提供基础数据，以及包括有效期的报警和下限报警。</w:t>
      </w:r>
    </w:p>
    <w:p>
      <w:pPr>
        <w:spacing w:line="360" w:lineRule="auto"/>
        <w:ind w:firstLine="420"/>
        <w:rPr>
          <w:rFonts w:hint="eastAsia" w:ascii="宋体" w:hAnsi="宋体" w:eastAsia="宋体" w:cs="宋体"/>
          <w:sz w:val="24"/>
          <w:szCs w:val="24"/>
        </w:rPr>
      </w:pPr>
    </w:p>
    <w:p>
      <w:pPr>
        <w:spacing w:line="360" w:lineRule="auto"/>
        <w:ind w:firstLine="420"/>
        <w:outlineLvl w:val="0"/>
        <w:rPr>
          <w:rFonts w:hint="eastAsia" w:ascii="宋体" w:hAnsi="宋体" w:eastAsia="宋体" w:cs="宋体"/>
          <w:sz w:val="24"/>
          <w:szCs w:val="24"/>
        </w:rPr>
      </w:pPr>
      <w:r>
        <w:rPr>
          <w:rFonts w:hint="eastAsia" w:ascii="宋体" w:hAnsi="宋体" w:eastAsia="宋体" w:cs="宋体"/>
          <w:sz w:val="24"/>
          <w:szCs w:val="24"/>
        </w:rPr>
        <w:t xml:space="preserve">  c.2  后续发行版本的范围</w:t>
      </w:r>
    </w:p>
    <w:p>
      <w:pPr>
        <w:pStyle w:val="19"/>
        <w:spacing w:line="360" w:lineRule="auto"/>
        <w:jc w:val="left"/>
        <w:rPr>
          <w:rFonts w:hint="eastAsia" w:ascii="宋体" w:hAnsi="宋体" w:eastAsia="宋体" w:cs="宋体"/>
          <w:sz w:val="24"/>
          <w:szCs w:val="24"/>
        </w:rPr>
      </w:pPr>
      <w:r>
        <w:rPr>
          <w:rFonts w:hint="eastAsia" w:ascii="宋体" w:hAnsi="宋体" w:eastAsia="宋体" w:cs="宋体"/>
          <w:sz w:val="24"/>
          <w:szCs w:val="24"/>
        </w:rPr>
        <w:t>针对初始版本的运行状况，对该系统运行中出现的问题进行解决，从而对该系统加以完善。</w:t>
      </w:r>
    </w:p>
    <w:p>
      <w:pPr>
        <w:pStyle w:val="19"/>
        <w:spacing w:line="360" w:lineRule="auto"/>
        <w:jc w:val="left"/>
        <w:rPr>
          <w:rFonts w:hint="eastAsia" w:ascii="宋体" w:hAnsi="宋体" w:eastAsia="宋体" w:cs="宋体"/>
          <w:sz w:val="24"/>
          <w:szCs w:val="24"/>
        </w:rPr>
      </w:pPr>
    </w:p>
    <w:p>
      <w:pPr>
        <w:spacing w:line="360" w:lineRule="auto"/>
        <w:ind w:firstLine="420"/>
        <w:outlineLvl w:val="0"/>
        <w:rPr>
          <w:rFonts w:hint="eastAsia" w:ascii="宋体" w:hAnsi="宋体" w:eastAsia="宋体" w:cs="宋体"/>
          <w:sz w:val="24"/>
          <w:szCs w:val="24"/>
        </w:rPr>
      </w:pPr>
      <w:r>
        <w:rPr>
          <w:rFonts w:hint="eastAsia" w:ascii="宋体" w:hAnsi="宋体" w:eastAsia="宋体" w:cs="宋体"/>
          <w:sz w:val="24"/>
          <w:szCs w:val="24"/>
        </w:rPr>
        <w:t xml:space="preserve">  c.3  假设与排除</w:t>
      </w:r>
    </w:p>
    <w:p>
      <w:pPr>
        <w:pStyle w:val="19"/>
        <w:spacing w:line="360" w:lineRule="auto"/>
        <w:rPr>
          <w:rFonts w:hint="eastAsia" w:ascii="宋体" w:hAnsi="宋体" w:eastAsia="宋体" w:cs="宋体"/>
          <w:sz w:val="24"/>
          <w:szCs w:val="24"/>
        </w:rPr>
      </w:pPr>
      <w:r>
        <w:rPr>
          <w:rFonts w:hint="eastAsia" w:ascii="宋体" w:hAnsi="宋体" w:eastAsia="宋体" w:cs="宋体"/>
          <w:sz w:val="24"/>
          <w:szCs w:val="24"/>
        </w:rPr>
        <w:t>该系统有肯能在某些情况下出现崩溃，在短时间内不能正常运行，医院针对该情况需要有相应的应对措施，从而保证医院各项工作能够正常进行。</w:t>
      </w:r>
    </w:p>
    <w:p>
      <w:pPr>
        <w:pStyle w:val="19"/>
        <w:spacing w:line="360" w:lineRule="auto"/>
        <w:rPr>
          <w:rFonts w:hint="eastAsia" w:ascii="宋体" w:hAnsi="宋体" w:eastAsia="宋体" w:cs="宋体"/>
          <w:sz w:val="24"/>
          <w:szCs w:val="24"/>
        </w:rPr>
      </w:pPr>
    </w:p>
    <w:p>
      <w:pPr>
        <w:spacing w:line="360" w:lineRule="auto"/>
        <w:ind w:firstLine="420"/>
        <w:outlineLvl w:val="0"/>
        <w:rPr>
          <w:rFonts w:hint="eastAsia" w:ascii="宋体" w:hAnsi="宋体" w:eastAsia="宋体" w:cs="宋体"/>
          <w:sz w:val="24"/>
          <w:szCs w:val="24"/>
        </w:rPr>
      </w:pPr>
      <w:r>
        <w:rPr>
          <w:rFonts w:hint="eastAsia" w:ascii="宋体" w:hAnsi="宋体" w:eastAsia="宋体" w:cs="宋体"/>
          <w:sz w:val="24"/>
          <w:szCs w:val="24"/>
        </w:rPr>
        <w:t>d.业务背景</w:t>
      </w:r>
    </w:p>
    <w:p>
      <w:pPr>
        <w:spacing w:line="360" w:lineRule="auto"/>
        <w:ind w:firstLine="420"/>
        <w:outlineLvl w:val="0"/>
        <w:rPr>
          <w:rFonts w:hint="eastAsia" w:ascii="宋体" w:hAnsi="宋体" w:eastAsia="宋体" w:cs="宋体"/>
          <w:sz w:val="24"/>
          <w:szCs w:val="24"/>
        </w:rPr>
      </w:pPr>
      <w:r>
        <w:rPr>
          <w:rFonts w:hint="eastAsia" w:ascii="宋体" w:hAnsi="宋体" w:eastAsia="宋体" w:cs="宋体"/>
          <w:sz w:val="24"/>
          <w:szCs w:val="24"/>
        </w:rPr>
        <w:t xml:space="preserve">   d.1  涉众简介</w:t>
      </w:r>
    </w:p>
    <w:p>
      <w:pPr>
        <w:pStyle w:val="19"/>
        <w:spacing w:line="360" w:lineRule="auto"/>
        <w:ind w:left="630"/>
        <w:rPr>
          <w:rFonts w:hint="eastAsia" w:ascii="宋体" w:hAnsi="宋体" w:eastAsia="宋体" w:cs="宋体"/>
          <w:sz w:val="24"/>
          <w:szCs w:val="24"/>
        </w:rPr>
      </w:pPr>
      <w:r>
        <w:rPr>
          <w:rFonts w:hint="eastAsia" w:ascii="宋体" w:hAnsi="宋体" w:eastAsia="宋体" w:cs="宋体"/>
          <w:sz w:val="24"/>
          <w:szCs w:val="24"/>
        </w:rPr>
        <w:t>针对该系统的涉众情况，</w:t>
      </w:r>
      <w:r>
        <w:rPr>
          <w:rFonts w:hint="eastAsia" w:ascii="宋体" w:hAnsi="宋体" w:eastAsia="宋体" w:cs="宋体"/>
          <w:sz w:val="24"/>
          <w:szCs w:val="24"/>
        </w:rPr>
        <w:t>这里仅</w:t>
      </w:r>
      <w:r>
        <w:rPr>
          <w:rFonts w:hint="eastAsia" w:ascii="宋体" w:hAnsi="宋体" w:eastAsia="宋体" w:cs="宋体"/>
          <w:sz w:val="24"/>
          <w:szCs w:val="24"/>
        </w:rPr>
        <w:t>列出如下的</w:t>
      </w:r>
      <w:r>
        <w:rPr>
          <w:rFonts w:hint="eastAsia" w:ascii="宋体" w:hAnsi="宋体" w:eastAsia="宋体" w:cs="宋体"/>
          <w:sz w:val="24"/>
          <w:szCs w:val="24"/>
        </w:rPr>
        <w:t>用户</w:t>
      </w:r>
      <w:r>
        <w:rPr>
          <w:rFonts w:hint="eastAsia" w:ascii="宋体" w:hAnsi="宋体" w:eastAsia="宋体" w:cs="宋体"/>
          <w:sz w:val="24"/>
          <w:szCs w:val="24"/>
        </w:rPr>
        <w:t xml:space="preserve">档案来进行分析，简要档案如下： </w:t>
      </w:r>
    </w:p>
    <w:tbl>
      <w:tblPr>
        <w:tblStyle w:val="11"/>
        <w:tblW w:w="7065" w:type="dxa"/>
        <w:tblInd w:w="948" w:type="dxa"/>
        <w:tblLayout w:type="fixed"/>
        <w:tblCellMar>
          <w:top w:w="0" w:type="dxa"/>
          <w:left w:w="108" w:type="dxa"/>
          <w:bottom w:w="0" w:type="dxa"/>
          <w:right w:w="108" w:type="dxa"/>
        </w:tblCellMar>
      </w:tblPr>
      <w:tblGrid>
        <w:gridCol w:w="1819"/>
        <w:gridCol w:w="5246"/>
      </w:tblGrid>
      <w:tr>
        <w:tblPrEx>
          <w:tblLayout w:type="fixed"/>
          <w:tblCellMar>
            <w:top w:w="0" w:type="dxa"/>
            <w:left w:w="108" w:type="dxa"/>
            <w:bottom w:w="0" w:type="dxa"/>
            <w:right w:w="108" w:type="dxa"/>
          </w:tblCellMar>
        </w:tblPrEx>
        <w:tc>
          <w:tcPr>
            <w:tcW w:w="181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9"/>
              <w:spacing w:line="360" w:lineRule="auto"/>
              <w:ind w:firstLine="0"/>
              <w:jc w:val="center"/>
              <w:rPr>
                <w:rFonts w:hint="eastAsia" w:ascii="宋体" w:hAnsi="宋体" w:eastAsia="宋体" w:cs="宋体"/>
                <w:sz w:val="24"/>
                <w:szCs w:val="24"/>
              </w:rPr>
            </w:pPr>
            <w:r>
              <w:rPr>
                <w:rFonts w:hint="eastAsia" w:ascii="宋体" w:hAnsi="宋体" w:eastAsia="宋体" w:cs="宋体"/>
                <w:sz w:val="24"/>
                <w:szCs w:val="24"/>
              </w:rPr>
              <w:t>名称</w:t>
            </w:r>
          </w:p>
        </w:tc>
        <w:tc>
          <w:tcPr>
            <w:tcW w:w="5246"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9"/>
              <w:spacing w:line="360" w:lineRule="auto"/>
              <w:ind w:firstLine="0"/>
              <w:jc w:val="center"/>
              <w:rPr>
                <w:rFonts w:hint="eastAsia" w:ascii="宋体" w:hAnsi="宋体" w:eastAsia="宋体" w:cs="宋体"/>
                <w:sz w:val="24"/>
                <w:szCs w:val="24"/>
              </w:rPr>
            </w:pPr>
            <w:r>
              <w:rPr>
                <w:rFonts w:hint="eastAsia" w:ascii="宋体" w:hAnsi="宋体" w:eastAsia="宋体" w:cs="宋体"/>
                <w:sz w:val="24"/>
                <w:szCs w:val="24"/>
              </w:rPr>
              <w:t>角色</w:t>
            </w:r>
          </w:p>
        </w:tc>
      </w:tr>
      <w:tr>
        <w:tblPrEx>
          <w:tblLayout w:type="fixed"/>
          <w:tblCellMar>
            <w:top w:w="0" w:type="dxa"/>
            <w:left w:w="108" w:type="dxa"/>
            <w:bottom w:w="0" w:type="dxa"/>
            <w:right w:w="108" w:type="dxa"/>
          </w:tblCellMar>
        </w:tblPrEx>
        <w:tc>
          <w:tcPr>
            <w:tcW w:w="1819" w:type="dxa"/>
            <w:tcBorders>
              <w:top w:val="single" w:color="000000" w:sz="4" w:space="0"/>
              <w:left w:val="single" w:color="000000" w:sz="4" w:space="0"/>
              <w:bottom w:val="single" w:color="000000" w:sz="4" w:space="0"/>
              <w:right w:val="single" w:color="000000" w:sz="4" w:space="0"/>
            </w:tcBorders>
            <w:shd w:val="clear" w:color="auto" w:fill="auto"/>
          </w:tcPr>
          <w:p>
            <w:pPr>
              <w:pStyle w:val="19"/>
              <w:spacing w:line="360" w:lineRule="auto"/>
              <w:ind w:firstLine="0"/>
              <w:rPr>
                <w:rFonts w:hint="eastAsia" w:ascii="宋体" w:hAnsi="宋体" w:eastAsia="宋体" w:cs="宋体"/>
                <w:sz w:val="24"/>
                <w:szCs w:val="24"/>
              </w:rPr>
            </w:pPr>
            <w:r>
              <w:rPr>
                <w:rFonts w:hint="eastAsia" w:ascii="宋体" w:hAnsi="宋体" w:eastAsia="宋体" w:cs="宋体"/>
                <w:sz w:val="24"/>
                <w:szCs w:val="24"/>
              </w:rPr>
              <w:t>患者</w:t>
            </w:r>
          </w:p>
        </w:tc>
        <w:tc>
          <w:tcPr>
            <w:tcW w:w="5246" w:type="dxa"/>
            <w:tcBorders>
              <w:top w:val="single" w:color="000000" w:sz="4" w:space="0"/>
              <w:left w:val="single" w:color="000000" w:sz="4" w:space="0"/>
              <w:bottom w:val="single" w:color="000000" w:sz="4" w:space="0"/>
              <w:right w:val="single" w:color="000000" w:sz="4" w:space="0"/>
            </w:tcBorders>
            <w:shd w:val="clear" w:color="auto" w:fill="auto"/>
          </w:tcPr>
          <w:p>
            <w:pPr>
              <w:pStyle w:val="19"/>
              <w:spacing w:line="360" w:lineRule="auto"/>
              <w:ind w:firstLine="0"/>
              <w:rPr>
                <w:rFonts w:hint="eastAsia" w:ascii="宋体" w:hAnsi="宋体" w:eastAsia="宋体" w:cs="宋体"/>
                <w:sz w:val="24"/>
                <w:szCs w:val="24"/>
              </w:rPr>
            </w:pPr>
            <w:r>
              <w:rPr>
                <w:rFonts w:hint="eastAsia" w:ascii="宋体" w:hAnsi="宋体" w:eastAsia="宋体" w:cs="宋体"/>
                <w:sz w:val="24"/>
                <w:szCs w:val="24"/>
              </w:rPr>
              <w:t>被服务者</w:t>
            </w:r>
          </w:p>
        </w:tc>
      </w:tr>
      <w:tr>
        <w:tblPrEx>
          <w:tblLayout w:type="fixed"/>
          <w:tblCellMar>
            <w:top w:w="0" w:type="dxa"/>
            <w:left w:w="108" w:type="dxa"/>
            <w:bottom w:w="0" w:type="dxa"/>
            <w:right w:w="108" w:type="dxa"/>
          </w:tblCellMar>
        </w:tblPrEx>
        <w:tc>
          <w:tcPr>
            <w:tcW w:w="1819" w:type="dxa"/>
            <w:tcBorders>
              <w:top w:val="single" w:color="000000" w:sz="4" w:space="0"/>
              <w:left w:val="single" w:color="000000" w:sz="4" w:space="0"/>
              <w:bottom w:val="single" w:color="000000" w:sz="4" w:space="0"/>
              <w:right w:val="single" w:color="000000" w:sz="4" w:space="0"/>
            </w:tcBorders>
            <w:shd w:val="clear" w:color="auto" w:fill="auto"/>
          </w:tcPr>
          <w:p>
            <w:pPr>
              <w:pStyle w:val="19"/>
              <w:spacing w:line="360" w:lineRule="auto"/>
              <w:ind w:firstLine="0"/>
              <w:rPr>
                <w:rFonts w:hint="eastAsia" w:ascii="宋体" w:hAnsi="宋体" w:eastAsia="宋体" w:cs="宋体"/>
                <w:sz w:val="24"/>
                <w:szCs w:val="24"/>
              </w:rPr>
            </w:pPr>
            <w:r>
              <w:rPr>
                <w:rFonts w:hint="eastAsia" w:ascii="宋体" w:hAnsi="宋体" w:eastAsia="宋体" w:cs="宋体"/>
                <w:sz w:val="24"/>
                <w:szCs w:val="24"/>
              </w:rPr>
              <w:t>门诊药房管理员</w:t>
            </w:r>
          </w:p>
        </w:tc>
        <w:tc>
          <w:tcPr>
            <w:tcW w:w="5246" w:type="dxa"/>
            <w:tcBorders>
              <w:top w:val="single" w:color="000000" w:sz="4" w:space="0"/>
              <w:left w:val="single" w:color="000000" w:sz="4" w:space="0"/>
              <w:bottom w:val="single" w:color="000000" w:sz="4" w:space="0"/>
              <w:right w:val="single" w:color="000000" w:sz="4" w:space="0"/>
            </w:tcBorders>
            <w:shd w:val="clear" w:color="auto" w:fill="auto"/>
          </w:tcPr>
          <w:p>
            <w:pPr>
              <w:pStyle w:val="19"/>
              <w:spacing w:line="360" w:lineRule="auto"/>
              <w:ind w:firstLine="0"/>
              <w:rPr>
                <w:rFonts w:hint="eastAsia" w:ascii="宋体" w:hAnsi="宋体" w:eastAsia="宋体" w:cs="宋体"/>
                <w:sz w:val="24"/>
                <w:szCs w:val="24"/>
              </w:rPr>
            </w:pPr>
            <w:r>
              <w:rPr>
                <w:rFonts w:hint="eastAsia" w:ascii="宋体" w:hAnsi="宋体" w:eastAsia="宋体" w:cs="宋体"/>
                <w:sz w:val="24"/>
                <w:szCs w:val="24"/>
              </w:rPr>
              <w:t>门诊药房服务的参与者（门诊药房主要针对前来门诊的患者，门诊药房必需备好各种常见疾病所需要用的药品的。所开药叫做处方药）</w:t>
            </w:r>
          </w:p>
        </w:tc>
      </w:tr>
      <w:tr>
        <w:tblPrEx>
          <w:tblLayout w:type="fixed"/>
          <w:tblCellMar>
            <w:top w:w="0" w:type="dxa"/>
            <w:left w:w="108" w:type="dxa"/>
            <w:bottom w:w="0" w:type="dxa"/>
            <w:right w:w="108" w:type="dxa"/>
          </w:tblCellMar>
        </w:tblPrEx>
        <w:tc>
          <w:tcPr>
            <w:tcW w:w="1819" w:type="dxa"/>
            <w:tcBorders>
              <w:top w:val="single" w:color="000000" w:sz="4" w:space="0"/>
              <w:left w:val="single" w:color="000000" w:sz="4" w:space="0"/>
              <w:bottom w:val="single" w:color="000000" w:sz="4" w:space="0"/>
              <w:right w:val="single" w:color="000000" w:sz="4" w:space="0"/>
            </w:tcBorders>
            <w:shd w:val="clear" w:color="auto" w:fill="auto"/>
          </w:tcPr>
          <w:p>
            <w:pPr>
              <w:pStyle w:val="19"/>
              <w:spacing w:line="360" w:lineRule="auto"/>
              <w:ind w:firstLine="0"/>
              <w:rPr>
                <w:rFonts w:hint="eastAsia" w:ascii="宋体" w:hAnsi="宋体" w:eastAsia="宋体" w:cs="宋体"/>
                <w:sz w:val="24"/>
                <w:szCs w:val="24"/>
              </w:rPr>
            </w:pPr>
            <w:r>
              <w:rPr>
                <w:rFonts w:hint="eastAsia" w:ascii="宋体" w:hAnsi="宋体" w:eastAsia="宋体" w:cs="宋体"/>
                <w:sz w:val="24"/>
                <w:szCs w:val="24"/>
              </w:rPr>
              <w:t>住院药房管理员</w:t>
            </w:r>
          </w:p>
        </w:tc>
        <w:tc>
          <w:tcPr>
            <w:tcW w:w="5246" w:type="dxa"/>
            <w:tcBorders>
              <w:top w:val="single" w:color="000000" w:sz="4" w:space="0"/>
              <w:left w:val="single" w:color="000000" w:sz="4" w:space="0"/>
              <w:bottom w:val="single" w:color="000000" w:sz="4" w:space="0"/>
              <w:right w:val="single" w:color="000000" w:sz="4" w:space="0"/>
            </w:tcBorders>
            <w:shd w:val="clear" w:color="auto" w:fill="auto"/>
          </w:tcPr>
          <w:p>
            <w:pPr>
              <w:pStyle w:val="19"/>
              <w:spacing w:line="360" w:lineRule="auto"/>
              <w:ind w:firstLine="0"/>
              <w:rPr>
                <w:rFonts w:hint="eastAsia" w:ascii="宋体" w:hAnsi="宋体" w:eastAsia="宋体" w:cs="宋体"/>
                <w:sz w:val="24"/>
                <w:szCs w:val="24"/>
              </w:rPr>
            </w:pPr>
            <w:r>
              <w:rPr>
                <w:rFonts w:hint="eastAsia" w:ascii="宋体" w:hAnsi="宋体" w:eastAsia="宋体" w:cs="宋体"/>
                <w:sz w:val="24"/>
                <w:szCs w:val="24"/>
              </w:rPr>
              <w:t>住院部药房服务的参与者（住院部药房主要针对住院的患者，住院药房只需要常备与住院病人相关的药品就可以了）</w:t>
            </w:r>
          </w:p>
        </w:tc>
      </w:tr>
      <w:tr>
        <w:tblPrEx>
          <w:tblLayout w:type="fixed"/>
          <w:tblCellMar>
            <w:top w:w="0" w:type="dxa"/>
            <w:left w:w="108" w:type="dxa"/>
            <w:bottom w:w="0" w:type="dxa"/>
            <w:right w:w="108" w:type="dxa"/>
          </w:tblCellMar>
        </w:tblPrEx>
        <w:tc>
          <w:tcPr>
            <w:tcW w:w="1819" w:type="dxa"/>
            <w:tcBorders>
              <w:top w:val="single" w:color="000000" w:sz="4" w:space="0"/>
              <w:left w:val="single" w:color="000000" w:sz="4" w:space="0"/>
              <w:bottom w:val="single" w:color="000000" w:sz="4" w:space="0"/>
              <w:right w:val="single" w:color="000000" w:sz="4" w:space="0"/>
            </w:tcBorders>
            <w:shd w:val="clear" w:color="auto" w:fill="auto"/>
          </w:tcPr>
          <w:p>
            <w:pPr>
              <w:pStyle w:val="19"/>
              <w:spacing w:line="360" w:lineRule="auto"/>
              <w:ind w:firstLine="0"/>
              <w:rPr>
                <w:rFonts w:hint="eastAsia" w:ascii="宋体" w:hAnsi="宋体" w:eastAsia="宋体" w:cs="宋体"/>
                <w:sz w:val="24"/>
                <w:szCs w:val="24"/>
              </w:rPr>
            </w:pPr>
            <w:r>
              <w:rPr>
                <w:rFonts w:hint="eastAsia" w:ascii="宋体" w:hAnsi="宋体" w:eastAsia="宋体" w:cs="宋体"/>
                <w:sz w:val="24"/>
                <w:szCs w:val="24"/>
              </w:rPr>
              <w:t>医生</w:t>
            </w:r>
          </w:p>
        </w:tc>
        <w:tc>
          <w:tcPr>
            <w:tcW w:w="5246" w:type="dxa"/>
            <w:tcBorders>
              <w:top w:val="single" w:color="000000" w:sz="4" w:space="0"/>
              <w:left w:val="single" w:color="000000" w:sz="4" w:space="0"/>
              <w:bottom w:val="single" w:color="000000" w:sz="4" w:space="0"/>
              <w:right w:val="single" w:color="000000" w:sz="4" w:space="0"/>
            </w:tcBorders>
            <w:shd w:val="clear" w:color="auto" w:fill="auto"/>
          </w:tcPr>
          <w:p>
            <w:pPr>
              <w:pStyle w:val="19"/>
              <w:spacing w:line="360" w:lineRule="auto"/>
              <w:ind w:firstLine="0"/>
              <w:rPr>
                <w:rFonts w:hint="eastAsia" w:ascii="宋体" w:hAnsi="宋体" w:eastAsia="宋体" w:cs="宋体"/>
                <w:sz w:val="24"/>
                <w:szCs w:val="24"/>
              </w:rPr>
            </w:pPr>
            <w:r>
              <w:rPr>
                <w:rFonts w:hint="eastAsia" w:ascii="宋体" w:hAnsi="宋体" w:eastAsia="宋体" w:cs="宋体"/>
                <w:sz w:val="24"/>
                <w:szCs w:val="24"/>
              </w:rPr>
              <w:t>医疗服务的参与者</w:t>
            </w:r>
          </w:p>
        </w:tc>
      </w:tr>
      <w:tr>
        <w:tblPrEx>
          <w:tblLayout w:type="fixed"/>
          <w:tblCellMar>
            <w:top w:w="0" w:type="dxa"/>
            <w:left w:w="108" w:type="dxa"/>
            <w:bottom w:w="0" w:type="dxa"/>
            <w:right w:w="108" w:type="dxa"/>
          </w:tblCellMar>
        </w:tblPrEx>
        <w:tc>
          <w:tcPr>
            <w:tcW w:w="1819" w:type="dxa"/>
            <w:tcBorders>
              <w:top w:val="single" w:color="000000" w:sz="4" w:space="0"/>
              <w:left w:val="single" w:color="000000" w:sz="4" w:space="0"/>
              <w:bottom w:val="single" w:color="000000" w:sz="4" w:space="0"/>
              <w:right w:val="single" w:color="000000" w:sz="4" w:space="0"/>
            </w:tcBorders>
            <w:shd w:val="clear" w:color="auto" w:fill="auto"/>
          </w:tcPr>
          <w:p>
            <w:pPr>
              <w:pStyle w:val="19"/>
              <w:spacing w:line="360" w:lineRule="auto"/>
              <w:ind w:firstLine="0"/>
              <w:rPr>
                <w:rFonts w:hint="eastAsia" w:ascii="宋体" w:hAnsi="宋体" w:eastAsia="宋体" w:cs="宋体"/>
                <w:sz w:val="24"/>
                <w:szCs w:val="24"/>
              </w:rPr>
            </w:pPr>
            <w:r>
              <w:rPr>
                <w:rFonts w:hint="eastAsia" w:ascii="宋体" w:hAnsi="宋体" w:eastAsia="宋体" w:cs="宋体"/>
                <w:sz w:val="24"/>
                <w:szCs w:val="24"/>
              </w:rPr>
              <w:t>医院管理层</w:t>
            </w:r>
          </w:p>
        </w:tc>
        <w:tc>
          <w:tcPr>
            <w:tcW w:w="5246" w:type="dxa"/>
            <w:tcBorders>
              <w:top w:val="single" w:color="000000" w:sz="4" w:space="0"/>
              <w:left w:val="single" w:color="000000" w:sz="4" w:space="0"/>
              <w:bottom w:val="single" w:color="000000" w:sz="4" w:space="0"/>
              <w:right w:val="single" w:color="000000" w:sz="4" w:space="0"/>
            </w:tcBorders>
            <w:shd w:val="clear" w:color="auto" w:fill="auto"/>
          </w:tcPr>
          <w:p>
            <w:pPr>
              <w:pStyle w:val="19"/>
              <w:spacing w:line="360" w:lineRule="auto"/>
              <w:ind w:firstLine="0"/>
              <w:rPr>
                <w:rFonts w:hint="eastAsia" w:ascii="宋体" w:hAnsi="宋体" w:eastAsia="宋体" w:cs="宋体"/>
                <w:sz w:val="24"/>
                <w:szCs w:val="24"/>
              </w:rPr>
            </w:pPr>
            <w:r>
              <w:rPr>
                <w:rFonts w:hint="eastAsia" w:ascii="宋体" w:hAnsi="宋体" w:eastAsia="宋体" w:cs="宋体"/>
                <w:sz w:val="24"/>
                <w:szCs w:val="24"/>
              </w:rPr>
              <w:t>药品的管理者</w:t>
            </w:r>
          </w:p>
        </w:tc>
      </w:tr>
      <w:tr>
        <w:tblPrEx>
          <w:tblLayout w:type="fixed"/>
          <w:tblCellMar>
            <w:top w:w="0" w:type="dxa"/>
            <w:left w:w="108" w:type="dxa"/>
            <w:bottom w:w="0" w:type="dxa"/>
            <w:right w:w="108" w:type="dxa"/>
          </w:tblCellMar>
        </w:tblPrEx>
        <w:trPr>
          <w:trHeight w:val="594" w:hRule="atLeast"/>
        </w:trPr>
        <w:tc>
          <w:tcPr>
            <w:tcW w:w="1819" w:type="dxa"/>
            <w:tcBorders>
              <w:top w:val="single" w:color="000000" w:sz="4" w:space="0"/>
              <w:left w:val="single" w:color="000000" w:sz="4" w:space="0"/>
              <w:bottom w:val="single" w:color="000000" w:sz="4" w:space="0"/>
              <w:right w:val="single" w:color="000000" w:sz="4" w:space="0"/>
            </w:tcBorders>
            <w:shd w:val="clear" w:color="auto" w:fill="auto"/>
          </w:tcPr>
          <w:p>
            <w:pPr>
              <w:pStyle w:val="19"/>
              <w:spacing w:line="360" w:lineRule="auto"/>
              <w:ind w:firstLine="0"/>
              <w:rPr>
                <w:rFonts w:hint="eastAsia" w:ascii="宋体" w:hAnsi="宋体" w:eastAsia="宋体" w:cs="宋体"/>
                <w:sz w:val="24"/>
                <w:szCs w:val="24"/>
              </w:rPr>
            </w:pPr>
            <w:r>
              <w:rPr>
                <w:rFonts w:hint="eastAsia" w:ascii="宋体" w:hAnsi="宋体" w:eastAsia="宋体" w:cs="宋体"/>
                <w:sz w:val="24"/>
                <w:szCs w:val="24"/>
              </w:rPr>
              <w:t>系统管理员</w:t>
            </w:r>
          </w:p>
        </w:tc>
        <w:tc>
          <w:tcPr>
            <w:tcW w:w="5246" w:type="dxa"/>
            <w:tcBorders>
              <w:top w:val="single" w:color="000000" w:sz="4" w:space="0"/>
              <w:left w:val="single" w:color="000000" w:sz="4" w:space="0"/>
              <w:bottom w:val="single" w:color="000000" w:sz="4" w:space="0"/>
              <w:right w:val="single" w:color="000000" w:sz="4" w:space="0"/>
            </w:tcBorders>
            <w:shd w:val="clear" w:color="auto" w:fill="auto"/>
          </w:tcPr>
          <w:p>
            <w:pPr>
              <w:pStyle w:val="19"/>
              <w:spacing w:line="360" w:lineRule="auto"/>
              <w:ind w:firstLine="0"/>
              <w:rPr>
                <w:rFonts w:hint="eastAsia" w:ascii="宋体" w:hAnsi="宋体" w:eastAsia="宋体" w:cs="宋体"/>
                <w:sz w:val="24"/>
                <w:szCs w:val="24"/>
              </w:rPr>
            </w:pPr>
            <w:r>
              <w:rPr>
                <w:rFonts w:hint="eastAsia" w:ascii="宋体" w:hAnsi="宋体" w:eastAsia="宋体" w:cs="宋体"/>
                <w:sz w:val="24"/>
                <w:szCs w:val="24"/>
              </w:rPr>
              <w:t>系统的维护人员</w:t>
            </w:r>
          </w:p>
        </w:tc>
      </w:tr>
      <w:tr>
        <w:tblPrEx>
          <w:tblLayout w:type="fixed"/>
          <w:tblCellMar>
            <w:top w:w="0" w:type="dxa"/>
            <w:left w:w="108" w:type="dxa"/>
            <w:bottom w:w="0" w:type="dxa"/>
            <w:right w:w="108" w:type="dxa"/>
          </w:tblCellMar>
        </w:tblPrEx>
        <w:trPr>
          <w:trHeight w:val="620" w:hRule="atLeast"/>
        </w:trPr>
        <w:tc>
          <w:tcPr>
            <w:tcW w:w="1819" w:type="dxa"/>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rPr>
                <w:rFonts w:hint="eastAsia" w:ascii="宋体" w:hAnsi="宋体" w:eastAsia="宋体" w:cs="宋体"/>
                <w:sz w:val="24"/>
                <w:szCs w:val="24"/>
              </w:rPr>
            </w:pPr>
            <w:r>
              <w:rPr>
                <w:rFonts w:hint="eastAsia" w:ascii="宋体" w:hAnsi="宋体" w:eastAsia="宋体" w:cs="宋体"/>
                <w:sz w:val="24"/>
                <w:szCs w:val="24"/>
              </w:rPr>
              <w:t>药品供应商</w:t>
            </w:r>
          </w:p>
        </w:tc>
        <w:tc>
          <w:tcPr>
            <w:tcW w:w="5246" w:type="dxa"/>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rPr>
                <w:rFonts w:hint="eastAsia" w:ascii="宋体" w:hAnsi="宋体" w:eastAsia="宋体" w:cs="宋体"/>
                <w:sz w:val="24"/>
                <w:szCs w:val="24"/>
              </w:rPr>
            </w:pPr>
            <w:r>
              <w:rPr>
                <w:rFonts w:hint="eastAsia" w:ascii="宋体" w:hAnsi="宋体" w:eastAsia="宋体" w:cs="宋体"/>
                <w:sz w:val="24"/>
                <w:szCs w:val="24"/>
              </w:rPr>
              <w:t>为医院提供药品</w:t>
            </w:r>
          </w:p>
        </w:tc>
      </w:tr>
      <w:tr>
        <w:tblPrEx>
          <w:tblLayout w:type="fixed"/>
          <w:tblCellMar>
            <w:top w:w="0" w:type="dxa"/>
            <w:left w:w="108" w:type="dxa"/>
            <w:bottom w:w="0" w:type="dxa"/>
            <w:right w:w="108" w:type="dxa"/>
          </w:tblCellMar>
        </w:tblPrEx>
        <w:trPr>
          <w:trHeight w:val="620" w:hRule="atLeast"/>
        </w:trPr>
        <w:tc>
          <w:tcPr>
            <w:tcW w:w="1819" w:type="dxa"/>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rPr>
                <w:rFonts w:hint="eastAsia" w:ascii="宋体" w:hAnsi="宋体" w:eastAsia="宋体" w:cs="宋体"/>
                <w:sz w:val="24"/>
                <w:szCs w:val="24"/>
              </w:rPr>
            </w:pPr>
            <w:r>
              <w:rPr>
                <w:rFonts w:hint="eastAsia" w:ascii="宋体" w:hAnsi="宋体" w:eastAsia="宋体" w:cs="宋体"/>
                <w:sz w:val="24"/>
                <w:szCs w:val="24"/>
              </w:rPr>
              <w:t>第三方支付系统</w:t>
            </w:r>
          </w:p>
        </w:tc>
        <w:tc>
          <w:tcPr>
            <w:tcW w:w="5246" w:type="dxa"/>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rPr>
                <w:rFonts w:hint="eastAsia" w:ascii="宋体" w:hAnsi="宋体" w:eastAsia="宋体" w:cs="宋体"/>
                <w:sz w:val="24"/>
                <w:szCs w:val="24"/>
              </w:rPr>
            </w:pPr>
            <w:r>
              <w:rPr>
                <w:rFonts w:hint="eastAsia" w:ascii="宋体" w:hAnsi="宋体" w:eastAsia="宋体" w:cs="宋体"/>
                <w:sz w:val="24"/>
                <w:szCs w:val="24"/>
              </w:rPr>
              <w:t>相对于现金，为药品支付提供一定的便利性</w:t>
            </w:r>
          </w:p>
        </w:tc>
      </w:tr>
    </w:tbl>
    <w:p>
      <w:pPr>
        <w:spacing w:line="360" w:lineRule="auto"/>
        <w:ind w:firstLine="420"/>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各个用户类的具体分析如下：</w:t>
      </w:r>
    </w:p>
    <w:p>
      <w:pPr>
        <w:spacing w:line="360" w:lineRule="auto"/>
        <w:ind w:firstLine="960" w:firstLineChars="400"/>
        <w:outlineLvl w:val="1"/>
        <w:rPr>
          <w:ins w:id="13" w:author="tanglizi" w:date="2019-06-08T19:37:00Z"/>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rPr>
        <w:t>患者</w:t>
      </w:r>
    </w:p>
    <w:p>
      <w:pPr>
        <w:pStyle w:val="23"/>
        <w:numPr>
          <w:ilvl w:val="0"/>
          <w:numId w:val="6"/>
        </w:numPr>
        <w:spacing w:line="360" w:lineRule="auto"/>
        <w:ind w:firstLineChars="0"/>
        <w:outlineLvl w:val="2"/>
        <w:rPr>
          <w:rFonts w:hint="eastAsia" w:ascii="宋体" w:hAnsi="宋体" w:eastAsia="宋体" w:cs="宋体"/>
          <w:sz w:val="24"/>
          <w:szCs w:val="24"/>
        </w:rPr>
      </w:pPr>
      <w:r>
        <w:rPr>
          <w:rFonts w:hint="eastAsia" w:ascii="宋体" w:hAnsi="宋体" w:eastAsia="宋体" w:cs="宋体"/>
          <w:sz w:val="24"/>
          <w:szCs w:val="24"/>
        </w:rPr>
        <w:t>从产品中获得的主要益处</w:t>
      </w:r>
      <w:r>
        <w:rPr>
          <w:rFonts w:hint="eastAsia" w:ascii="宋体" w:hAnsi="宋体" w:eastAsia="宋体" w:cs="宋体"/>
          <w:sz w:val="24"/>
          <w:szCs w:val="24"/>
        </w:rPr>
        <w:t>：</w:t>
      </w:r>
    </w:p>
    <w:p>
      <w:pPr>
        <w:pStyle w:val="23"/>
        <w:spacing w:line="360" w:lineRule="auto"/>
        <w:ind w:left="1560" w:firstLine="0" w:firstLineChars="0"/>
        <w:rPr>
          <w:rFonts w:hint="eastAsia" w:ascii="宋体" w:hAnsi="宋体" w:eastAsia="宋体" w:cs="宋体"/>
          <w:sz w:val="24"/>
          <w:szCs w:val="24"/>
        </w:rPr>
      </w:pPr>
      <w:r>
        <w:rPr>
          <w:rFonts w:hint="eastAsia" w:ascii="宋体" w:hAnsi="宋体" w:eastAsia="宋体" w:cs="宋体"/>
          <w:sz w:val="24"/>
          <w:szCs w:val="24"/>
        </w:rPr>
        <w:t>药品管理系统满足了患者的平常想要开药的普通需求。事实上本药品管理系统对于患者而言几乎是透明的。比如说：患有普通热伤风的小明同学，通过医生的诊断和药方，不需要了解药品管理系统的细节就可以直接按常规取药。</w:t>
      </w:r>
    </w:p>
    <w:p>
      <w:pPr>
        <w:pStyle w:val="23"/>
        <w:numPr>
          <w:ilvl w:val="0"/>
          <w:numId w:val="6"/>
        </w:numPr>
        <w:spacing w:line="360" w:lineRule="auto"/>
        <w:ind w:firstLineChars="0"/>
        <w:outlineLvl w:val="2"/>
        <w:rPr>
          <w:rFonts w:hint="eastAsia" w:ascii="宋体" w:hAnsi="宋体" w:eastAsia="宋体" w:cs="宋体"/>
          <w:sz w:val="24"/>
          <w:szCs w:val="24"/>
        </w:rPr>
      </w:pPr>
      <w:r>
        <w:rPr>
          <w:rFonts w:hint="eastAsia" w:ascii="宋体" w:hAnsi="宋体" w:eastAsia="宋体" w:cs="宋体"/>
          <w:sz w:val="24"/>
          <w:szCs w:val="24"/>
        </w:rPr>
        <w:t>对产品的态度：</w:t>
      </w:r>
    </w:p>
    <w:p>
      <w:pPr>
        <w:pStyle w:val="23"/>
        <w:spacing w:line="360" w:lineRule="auto"/>
        <w:ind w:left="1560" w:firstLine="0" w:firstLineChars="0"/>
        <w:rPr>
          <w:rFonts w:hint="eastAsia" w:ascii="宋体" w:hAnsi="宋体" w:eastAsia="宋体" w:cs="宋体"/>
          <w:sz w:val="24"/>
          <w:szCs w:val="24"/>
        </w:rPr>
      </w:pPr>
      <w:r>
        <w:rPr>
          <w:rFonts w:hint="eastAsia" w:ascii="宋体" w:hAnsi="宋体" w:eastAsia="宋体" w:cs="宋体"/>
          <w:sz w:val="24"/>
          <w:szCs w:val="24"/>
        </w:rPr>
        <w:t>患者对药品管理系统是持支持又谨慎的态度的。</w:t>
      </w:r>
    </w:p>
    <w:p>
      <w:pPr>
        <w:pStyle w:val="23"/>
        <w:spacing w:line="360" w:lineRule="auto"/>
        <w:ind w:left="1560" w:firstLine="0" w:firstLineChars="0"/>
        <w:rPr>
          <w:rFonts w:hint="eastAsia" w:ascii="宋体" w:hAnsi="宋体" w:eastAsia="宋体" w:cs="宋体"/>
          <w:sz w:val="24"/>
          <w:szCs w:val="24"/>
        </w:rPr>
      </w:pPr>
      <w:r>
        <w:rPr>
          <w:rFonts w:hint="eastAsia" w:ascii="宋体" w:hAnsi="宋体" w:eastAsia="宋体" w:cs="宋体"/>
          <w:sz w:val="24"/>
          <w:szCs w:val="24"/>
        </w:rPr>
        <w:t xml:space="preserve">    一方面，此系统可以方便患者的取药需求，便捷患者的整个看病过程，所以患者希望此系统能够尽快完成并且投入使用，是持支持态度的。</w:t>
      </w:r>
    </w:p>
    <w:p>
      <w:pPr>
        <w:pStyle w:val="23"/>
        <w:spacing w:line="360" w:lineRule="auto"/>
        <w:ind w:left="1560" w:firstLine="0" w:firstLineChars="0"/>
        <w:rPr>
          <w:rFonts w:hint="eastAsia" w:ascii="宋体" w:hAnsi="宋体" w:eastAsia="宋体" w:cs="宋体"/>
          <w:sz w:val="24"/>
          <w:szCs w:val="24"/>
        </w:rPr>
      </w:pPr>
      <w:r>
        <w:rPr>
          <w:rFonts w:hint="eastAsia" w:ascii="宋体" w:hAnsi="宋体" w:eastAsia="宋体" w:cs="宋体"/>
          <w:sz w:val="24"/>
          <w:szCs w:val="24"/>
        </w:rPr>
        <w:t xml:space="preserve">    另一方面，患者也会考察此系统的完善程度，能够为患者提供的便捷程度以及支付时的安全程度等等方面，如果系统存在很多漏洞，没法使用或者说使用起来很不方便并且很不安全，患者就不会使用该系统；但如果很便捷易用又安全，那么也会有很多的</w:t>
      </w:r>
      <w:r>
        <w:rPr>
          <w:rFonts w:hint="eastAsia" w:ascii="宋体" w:hAnsi="宋体" w:eastAsia="宋体" w:cs="宋体"/>
          <w:sz w:val="24"/>
          <w:szCs w:val="24"/>
        </w:rPr>
        <w:t>患者</w:t>
      </w:r>
      <w:r>
        <w:rPr>
          <w:rFonts w:hint="eastAsia" w:ascii="宋体" w:hAnsi="宋体" w:eastAsia="宋体" w:cs="宋体"/>
          <w:sz w:val="24"/>
          <w:szCs w:val="24"/>
        </w:rPr>
        <w:t>会选择使用该管理系统的。所以说用户对于该系统是持谨慎态度的。</w:t>
      </w:r>
    </w:p>
    <w:p>
      <w:pPr>
        <w:pStyle w:val="23"/>
        <w:spacing w:line="360" w:lineRule="auto"/>
        <w:ind w:left="1560" w:firstLine="0" w:firstLineChars="0"/>
        <w:rPr>
          <w:rFonts w:hint="eastAsia" w:ascii="宋体" w:hAnsi="宋体" w:eastAsia="宋体" w:cs="宋体"/>
          <w:sz w:val="24"/>
          <w:szCs w:val="24"/>
        </w:rPr>
      </w:pPr>
    </w:p>
    <w:p>
      <w:pPr>
        <w:pStyle w:val="23"/>
        <w:numPr>
          <w:ilvl w:val="0"/>
          <w:numId w:val="6"/>
        </w:numPr>
        <w:spacing w:line="360" w:lineRule="auto"/>
        <w:ind w:firstLineChars="0"/>
        <w:outlineLvl w:val="2"/>
        <w:rPr>
          <w:rFonts w:hint="eastAsia" w:ascii="宋体" w:hAnsi="宋体" w:eastAsia="宋体" w:cs="宋体"/>
          <w:sz w:val="24"/>
          <w:szCs w:val="24"/>
        </w:rPr>
      </w:pPr>
      <w:r>
        <w:rPr>
          <w:rFonts w:hint="eastAsia" w:ascii="宋体" w:hAnsi="宋体" w:eastAsia="宋体" w:cs="宋体"/>
          <w:sz w:val="24"/>
          <w:szCs w:val="24"/>
        </w:rPr>
        <w:t>感兴趣的产品的特性：</w:t>
      </w:r>
    </w:p>
    <w:p>
      <w:pPr>
        <w:pStyle w:val="23"/>
        <w:spacing w:line="360" w:lineRule="auto"/>
        <w:ind w:left="1560" w:firstLine="0" w:firstLineChars="0"/>
        <w:outlineLvl w:val="1"/>
        <w:rPr>
          <w:rFonts w:hint="eastAsia" w:ascii="宋体" w:hAnsi="宋体" w:eastAsia="宋体" w:cs="宋体"/>
          <w:kern w:val="0"/>
          <w:sz w:val="24"/>
          <w:szCs w:val="24"/>
        </w:rPr>
      </w:pPr>
      <w:r>
        <w:rPr>
          <w:rFonts w:hint="eastAsia" w:ascii="宋体" w:hAnsi="宋体" w:eastAsia="宋体" w:cs="宋体"/>
          <w:kern w:val="0"/>
          <w:sz w:val="24"/>
          <w:szCs w:val="24"/>
        </w:rPr>
        <w:t>1.要求绝对的安全性，使用的药应安全准确。</w:t>
      </w:r>
    </w:p>
    <w:p>
      <w:pPr>
        <w:pStyle w:val="23"/>
        <w:spacing w:line="360" w:lineRule="auto"/>
        <w:ind w:left="1560" w:firstLine="0" w:firstLineChars="0"/>
        <w:outlineLvl w:val="1"/>
        <w:rPr>
          <w:rFonts w:hint="eastAsia" w:ascii="宋体" w:hAnsi="宋体" w:eastAsia="宋体" w:cs="宋体"/>
          <w:sz w:val="24"/>
          <w:szCs w:val="24"/>
        </w:rPr>
      </w:pPr>
      <w:r>
        <w:rPr>
          <w:rFonts w:hint="eastAsia" w:ascii="宋体" w:hAnsi="宋体" w:eastAsia="宋体" w:cs="宋体"/>
          <w:kern w:val="0"/>
          <w:sz w:val="24"/>
          <w:szCs w:val="24"/>
        </w:rPr>
        <w:t>2.取药过程快捷方便。</w:t>
      </w:r>
    </w:p>
    <w:p>
      <w:pPr>
        <w:pStyle w:val="23"/>
        <w:numPr>
          <w:ilvl w:val="0"/>
          <w:numId w:val="6"/>
        </w:numPr>
        <w:spacing w:line="360" w:lineRule="auto"/>
        <w:ind w:firstLineChars="0"/>
        <w:outlineLvl w:val="2"/>
        <w:rPr>
          <w:rFonts w:hint="eastAsia" w:ascii="宋体" w:hAnsi="宋体" w:eastAsia="宋体" w:cs="宋体"/>
          <w:sz w:val="24"/>
          <w:szCs w:val="24"/>
        </w:rPr>
      </w:pPr>
      <w:r>
        <w:rPr>
          <w:rFonts w:hint="eastAsia" w:ascii="宋体" w:hAnsi="宋体" w:eastAsia="宋体" w:cs="宋体"/>
          <w:sz w:val="24"/>
          <w:szCs w:val="24"/>
        </w:rPr>
        <w:t>必须遵循的已知约束：</w:t>
      </w:r>
    </w:p>
    <w:p>
      <w:pPr>
        <w:pStyle w:val="23"/>
        <w:spacing w:line="360" w:lineRule="auto"/>
        <w:ind w:left="1560" w:firstLine="0" w:firstLineChars="0"/>
        <w:rPr>
          <w:rFonts w:hint="eastAsia" w:ascii="宋体" w:hAnsi="宋体" w:eastAsia="宋体" w:cs="宋体"/>
          <w:sz w:val="24"/>
          <w:szCs w:val="24"/>
        </w:rPr>
      </w:pPr>
      <w:r>
        <w:rPr>
          <w:rFonts w:hint="eastAsia" w:ascii="宋体" w:hAnsi="宋体" w:eastAsia="宋体" w:cs="宋体"/>
          <w:sz w:val="24"/>
          <w:szCs w:val="24"/>
        </w:rPr>
        <w:t xml:space="preserve">    患者需要在医生开过药方并付款后才能取药，并且需要尊重医生的判断和系统的正确性，不能恶意损害医生，以及需要在规定时间内付款取药。</w:t>
      </w:r>
    </w:p>
    <w:p>
      <w:pPr>
        <w:pStyle w:val="23"/>
        <w:spacing w:line="360" w:lineRule="auto"/>
        <w:ind w:left="1560" w:firstLine="0" w:firstLineChars="0"/>
        <w:rPr>
          <w:rFonts w:hint="eastAsia" w:ascii="宋体" w:hAnsi="宋体" w:eastAsia="宋体" w:cs="宋体"/>
          <w:sz w:val="24"/>
          <w:szCs w:val="24"/>
        </w:rPr>
      </w:pPr>
    </w:p>
    <w:p>
      <w:pPr>
        <w:pStyle w:val="23"/>
        <w:spacing w:line="360" w:lineRule="auto"/>
        <w:ind w:left="840" w:firstLine="0" w:firstLineChars="0"/>
        <w:outlineLvl w:val="2"/>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门诊药房管理员</w:t>
      </w:r>
    </w:p>
    <w:p>
      <w:pPr>
        <w:pStyle w:val="23"/>
        <w:numPr>
          <w:ilvl w:val="0"/>
          <w:numId w:val="6"/>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从产品中获得的主要益处</w:t>
      </w:r>
      <w:r>
        <w:rPr>
          <w:rFonts w:hint="eastAsia" w:ascii="宋体" w:hAnsi="宋体" w:eastAsia="宋体" w:cs="宋体"/>
          <w:sz w:val="24"/>
          <w:szCs w:val="24"/>
        </w:rPr>
        <w:t>：</w:t>
      </w:r>
    </w:p>
    <w:p>
      <w:pPr>
        <w:pStyle w:val="23"/>
        <w:spacing w:line="360" w:lineRule="auto"/>
        <w:ind w:left="1560" w:firstLine="0" w:firstLineChars="0"/>
        <w:rPr>
          <w:rFonts w:hint="eastAsia" w:ascii="宋体" w:hAnsi="宋体" w:eastAsia="宋体" w:cs="宋体"/>
          <w:sz w:val="24"/>
          <w:szCs w:val="24"/>
        </w:rPr>
      </w:pPr>
      <w:r>
        <w:rPr>
          <w:rFonts w:hint="eastAsia" w:ascii="宋体" w:hAnsi="宋体" w:eastAsia="宋体" w:cs="宋体"/>
          <w:sz w:val="24"/>
          <w:szCs w:val="24"/>
        </w:rPr>
        <w:t>对于门诊药房管理员为了对时间和空间上有效管理药品，并且为管理人员提供药品输入输出情况和药品本身保质期等动态状态的管理，相对于人工管理而言，本系统是急需的。</w:t>
      </w:r>
    </w:p>
    <w:p>
      <w:pPr>
        <w:pStyle w:val="23"/>
        <w:numPr>
          <w:ilvl w:val="0"/>
          <w:numId w:val="6"/>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对产品的态度：</w:t>
      </w:r>
    </w:p>
    <w:p>
      <w:pPr>
        <w:pStyle w:val="23"/>
        <w:spacing w:line="360" w:lineRule="auto"/>
        <w:ind w:left="1560" w:firstLine="0" w:firstLineChars="0"/>
        <w:rPr>
          <w:rFonts w:hint="eastAsia" w:ascii="宋体" w:hAnsi="宋体" w:eastAsia="宋体" w:cs="宋体"/>
          <w:sz w:val="24"/>
          <w:szCs w:val="24"/>
        </w:rPr>
      </w:pPr>
      <w:r>
        <w:rPr>
          <w:rFonts w:hint="eastAsia" w:ascii="宋体" w:hAnsi="宋体" w:eastAsia="宋体" w:cs="宋体"/>
          <w:sz w:val="24"/>
          <w:szCs w:val="24"/>
        </w:rPr>
        <w:t>支持，本药品管理系统能够极大降低门诊药房管理员对药品管理的难度和精确度。</w:t>
      </w:r>
    </w:p>
    <w:p>
      <w:pPr>
        <w:pStyle w:val="23"/>
        <w:numPr>
          <w:ilvl w:val="0"/>
          <w:numId w:val="6"/>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感兴趣的产品的特性：</w:t>
      </w:r>
    </w:p>
    <w:p>
      <w:pPr>
        <w:pStyle w:val="23"/>
        <w:spacing w:line="360" w:lineRule="auto"/>
        <w:ind w:left="1560" w:firstLine="0" w:firstLineChars="0"/>
        <w:rPr>
          <w:rFonts w:hint="eastAsia" w:ascii="宋体" w:hAnsi="宋体" w:eastAsia="宋体" w:cs="宋体"/>
          <w:sz w:val="24"/>
          <w:szCs w:val="24"/>
        </w:rPr>
      </w:pPr>
      <w:r>
        <w:rPr>
          <w:rFonts w:hint="eastAsia" w:ascii="宋体" w:hAnsi="宋体" w:eastAsia="宋体" w:cs="宋体"/>
          <w:kern w:val="0"/>
          <w:sz w:val="24"/>
          <w:szCs w:val="24"/>
        </w:rPr>
        <w:t>可以自定义常见药品组合分类，个性化配药操作方便，能够自动检测药品配伍禁忌，在药品定义里可以设置配伍禁忌，记录与该药品禁忌同时使用的药品，取药效率高效</w:t>
      </w:r>
    </w:p>
    <w:p>
      <w:pPr>
        <w:pStyle w:val="23"/>
        <w:numPr>
          <w:ilvl w:val="0"/>
          <w:numId w:val="6"/>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必须遵循的已知约束：</w:t>
      </w:r>
    </w:p>
    <w:p>
      <w:pPr>
        <w:pStyle w:val="23"/>
        <w:spacing w:line="360" w:lineRule="auto"/>
        <w:ind w:left="1560" w:firstLine="0" w:firstLineChars="0"/>
        <w:rPr>
          <w:rFonts w:hint="eastAsia" w:ascii="宋体" w:hAnsi="宋体" w:eastAsia="宋体" w:cs="宋体"/>
          <w:sz w:val="24"/>
          <w:szCs w:val="24"/>
        </w:rPr>
      </w:pPr>
      <w:r>
        <w:rPr>
          <w:rFonts w:hint="eastAsia" w:ascii="宋体" w:hAnsi="宋体" w:eastAsia="宋体" w:cs="宋体"/>
          <w:sz w:val="24"/>
          <w:szCs w:val="24"/>
        </w:rPr>
        <w:t>门诊药房管理员</w:t>
      </w:r>
      <w:r>
        <w:rPr>
          <w:rFonts w:hint="eastAsia" w:ascii="宋体" w:hAnsi="宋体" w:eastAsia="宋体" w:cs="宋体"/>
          <w:sz w:val="24"/>
          <w:szCs w:val="24"/>
        </w:rPr>
        <w:t>在上岗前需要进行一定的职业培训，需要熟悉此系统的操作以及需要有尽可能地保障用户的生命财产安全的职业素养。</w:t>
      </w:r>
    </w:p>
    <w:p>
      <w:pPr>
        <w:pStyle w:val="23"/>
        <w:spacing w:line="360" w:lineRule="auto"/>
        <w:ind w:left="1560" w:firstLine="0" w:firstLineChars="0"/>
        <w:rPr>
          <w:rFonts w:hint="eastAsia" w:ascii="宋体" w:hAnsi="宋体" w:eastAsia="宋体" w:cs="宋体"/>
          <w:sz w:val="24"/>
          <w:szCs w:val="24"/>
        </w:rPr>
      </w:pPr>
    </w:p>
    <w:p>
      <w:pPr>
        <w:pStyle w:val="23"/>
        <w:spacing w:line="360" w:lineRule="auto"/>
        <w:ind w:left="1560" w:firstLine="0" w:firstLineChars="0"/>
        <w:rPr>
          <w:rFonts w:hint="eastAsia" w:ascii="宋体" w:hAnsi="宋体" w:eastAsia="宋体" w:cs="宋体"/>
          <w:sz w:val="24"/>
          <w:szCs w:val="24"/>
        </w:rPr>
      </w:pPr>
    </w:p>
    <w:p>
      <w:pPr>
        <w:pStyle w:val="23"/>
        <w:spacing w:line="360" w:lineRule="auto"/>
        <w:ind w:left="840" w:firstLine="0" w:firstLineChars="0"/>
        <w:outlineLvl w:val="2"/>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rPr>
        <w:t>住院药房管理员</w:t>
      </w:r>
    </w:p>
    <w:p>
      <w:pPr>
        <w:pStyle w:val="23"/>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t>对于</w:t>
      </w:r>
      <w:r>
        <w:rPr>
          <w:rFonts w:hint="eastAsia" w:ascii="宋体" w:hAnsi="宋体" w:eastAsia="宋体" w:cs="宋体"/>
          <w:sz w:val="24"/>
          <w:szCs w:val="24"/>
        </w:rPr>
        <w:t>住院</w:t>
      </w:r>
      <w:r>
        <w:rPr>
          <w:rFonts w:hint="eastAsia" w:ascii="宋体" w:hAnsi="宋体" w:eastAsia="宋体" w:cs="宋体"/>
          <w:sz w:val="24"/>
          <w:szCs w:val="24"/>
        </w:rPr>
        <w:t>药房管理员，其工作性质与门诊药房管理员相似，只是业务略有不同，故二者在一下方面是相同的，不再阐述。</w:t>
      </w:r>
    </w:p>
    <w:p>
      <w:pPr>
        <w:pStyle w:val="23"/>
        <w:spacing w:line="360" w:lineRule="auto"/>
        <w:ind w:left="1560" w:firstLine="0" w:firstLineChars="0"/>
        <w:rPr>
          <w:rFonts w:hint="eastAsia" w:ascii="宋体" w:hAnsi="宋体" w:eastAsia="宋体" w:cs="宋体"/>
          <w:sz w:val="24"/>
          <w:szCs w:val="24"/>
        </w:rPr>
      </w:pPr>
    </w:p>
    <w:p>
      <w:pPr>
        <w:pStyle w:val="23"/>
        <w:spacing w:line="360" w:lineRule="auto"/>
        <w:ind w:left="840" w:firstLine="0" w:firstLineChars="0"/>
        <w:outlineLvl w:val="2"/>
        <w:rPr>
          <w:rFonts w:hint="eastAsia" w:ascii="宋体" w:hAnsi="宋体" w:eastAsia="宋体" w:cs="宋体"/>
          <w:sz w:val="24"/>
          <w:szCs w:val="24"/>
        </w:rPr>
      </w:pPr>
      <w:r>
        <w:rPr>
          <w:rFonts w:hint="eastAsia" w:ascii="宋体" w:hAnsi="宋体" w:eastAsia="宋体" w:cs="宋体"/>
          <w:sz w:val="24"/>
          <w:szCs w:val="24"/>
          <w:lang w:val="en-US" w:eastAsia="zh-CN"/>
        </w:rPr>
        <w:t>D</w:t>
      </w:r>
      <w:r>
        <w:rPr>
          <w:rFonts w:hint="eastAsia" w:ascii="宋体" w:hAnsi="宋体" w:eastAsia="宋体" w:cs="宋体"/>
          <w:sz w:val="24"/>
          <w:szCs w:val="24"/>
        </w:rPr>
        <w:t>．</w:t>
      </w:r>
      <w:r>
        <w:rPr>
          <w:rFonts w:hint="eastAsia" w:ascii="宋体" w:hAnsi="宋体" w:eastAsia="宋体" w:cs="宋体"/>
          <w:sz w:val="24"/>
          <w:szCs w:val="24"/>
        </w:rPr>
        <w:t>医生</w:t>
      </w:r>
    </w:p>
    <w:p>
      <w:pPr>
        <w:pStyle w:val="23"/>
        <w:numPr>
          <w:ilvl w:val="0"/>
          <w:numId w:val="6"/>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从产品中获得的主要益处</w:t>
      </w:r>
      <w:r>
        <w:rPr>
          <w:rFonts w:hint="eastAsia" w:ascii="宋体" w:hAnsi="宋体" w:eastAsia="宋体" w:cs="宋体"/>
          <w:sz w:val="24"/>
          <w:szCs w:val="24"/>
        </w:rPr>
        <w:t>：</w:t>
      </w:r>
    </w:p>
    <w:p>
      <w:pPr>
        <w:pStyle w:val="23"/>
        <w:spacing w:line="360" w:lineRule="auto"/>
        <w:ind w:left="1560" w:firstLine="0" w:firstLineChars="0"/>
        <w:rPr>
          <w:rFonts w:hint="eastAsia" w:ascii="宋体" w:hAnsi="宋体" w:eastAsia="宋体" w:cs="宋体"/>
          <w:sz w:val="24"/>
          <w:szCs w:val="24"/>
        </w:rPr>
      </w:pPr>
      <w:r>
        <w:rPr>
          <w:rFonts w:hint="eastAsia" w:ascii="宋体" w:hAnsi="宋体" w:eastAsia="宋体" w:cs="宋体"/>
          <w:kern w:val="0"/>
          <w:sz w:val="24"/>
          <w:szCs w:val="24"/>
        </w:rPr>
        <w:t>医生的主要精力应放在对患者的诊断上面，而不是开药的操作上。所以本系统能够对医生提供快速开药的功能。</w:t>
      </w:r>
    </w:p>
    <w:p>
      <w:pPr>
        <w:pStyle w:val="23"/>
        <w:numPr>
          <w:ilvl w:val="0"/>
          <w:numId w:val="6"/>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对产品的态度：</w:t>
      </w:r>
    </w:p>
    <w:p>
      <w:pPr>
        <w:pStyle w:val="23"/>
        <w:spacing w:line="360" w:lineRule="auto"/>
        <w:ind w:left="1560" w:firstLine="0" w:firstLineChars="0"/>
        <w:rPr>
          <w:rFonts w:hint="eastAsia" w:ascii="宋体" w:hAnsi="宋体" w:eastAsia="宋体" w:cs="宋体"/>
          <w:sz w:val="24"/>
          <w:szCs w:val="24"/>
        </w:rPr>
      </w:pPr>
      <w:r>
        <w:rPr>
          <w:rFonts w:hint="eastAsia" w:ascii="宋体" w:hAnsi="宋体" w:eastAsia="宋体" w:cs="宋体"/>
          <w:sz w:val="24"/>
          <w:szCs w:val="24"/>
        </w:rPr>
        <w:t>医生总体持支持态度。</w:t>
      </w:r>
      <w:r>
        <w:rPr>
          <w:rFonts w:hint="eastAsia" w:ascii="宋体" w:hAnsi="宋体" w:eastAsia="宋体" w:cs="宋体"/>
          <w:kern w:val="0"/>
          <w:sz w:val="24"/>
          <w:szCs w:val="24"/>
        </w:rPr>
        <w:t>医生的主要精力应放在对患者的诊断上面，而不是开药的操作上。所以本系统能够对医生提供快速开药的功能。</w:t>
      </w:r>
    </w:p>
    <w:p>
      <w:pPr>
        <w:pStyle w:val="23"/>
        <w:spacing w:line="360" w:lineRule="auto"/>
        <w:ind w:left="1560" w:firstLine="0" w:firstLineChars="0"/>
        <w:rPr>
          <w:rFonts w:hint="eastAsia" w:ascii="宋体" w:hAnsi="宋体" w:eastAsia="宋体" w:cs="宋体"/>
          <w:sz w:val="24"/>
          <w:szCs w:val="24"/>
        </w:rPr>
      </w:pPr>
    </w:p>
    <w:p>
      <w:pPr>
        <w:pStyle w:val="23"/>
        <w:numPr>
          <w:ilvl w:val="0"/>
          <w:numId w:val="6"/>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感兴趣的产品的特性：</w:t>
      </w:r>
    </w:p>
    <w:p>
      <w:pPr>
        <w:pStyle w:val="23"/>
        <w:spacing w:line="360" w:lineRule="auto"/>
        <w:ind w:left="1560" w:firstLine="0" w:firstLineChars="0"/>
        <w:rPr>
          <w:rFonts w:hint="eastAsia" w:ascii="宋体" w:hAnsi="宋体" w:eastAsia="宋体" w:cs="宋体"/>
          <w:sz w:val="24"/>
          <w:szCs w:val="24"/>
        </w:rPr>
      </w:pPr>
      <w:r>
        <w:rPr>
          <w:rFonts w:hint="eastAsia" w:ascii="宋体" w:hAnsi="宋体" w:eastAsia="宋体" w:cs="宋体"/>
          <w:kern w:val="0"/>
          <w:sz w:val="24"/>
          <w:szCs w:val="24"/>
        </w:rPr>
        <w:t>开药的流程操作方便，流程快捷。</w:t>
      </w:r>
      <w:r>
        <w:rPr>
          <w:rFonts w:hint="eastAsia" w:ascii="宋体" w:hAnsi="宋体" w:eastAsia="宋体" w:cs="宋体"/>
          <w:sz w:val="24"/>
          <w:szCs w:val="24"/>
        </w:rPr>
        <w:t xml:space="preserve"> </w:t>
      </w:r>
    </w:p>
    <w:p>
      <w:pPr>
        <w:pStyle w:val="23"/>
        <w:numPr>
          <w:ilvl w:val="0"/>
          <w:numId w:val="6"/>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必须遵循的已知约束：</w:t>
      </w:r>
    </w:p>
    <w:p>
      <w:pPr>
        <w:pStyle w:val="23"/>
        <w:spacing w:line="360" w:lineRule="auto"/>
        <w:ind w:left="1560" w:firstLine="0" w:firstLineChars="0"/>
        <w:rPr>
          <w:rFonts w:hint="eastAsia" w:ascii="宋体" w:hAnsi="宋体" w:eastAsia="宋体" w:cs="宋体"/>
          <w:sz w:val="24"/>
          <w:szCs w:val="24"/>
        </w:rPr>
      </w:pPr>
      <w:r>
        <w:rPr>
          <w:rFonts w:hint="eastAsia" w:ascii="宋体" w:hAnsi="宋体" w:eastAsia="宋体" w:cs="宋体"/>
          <w:sz w:val="24"/>
          <w:szCs w:val="24"/>
        </w:rPr>
        <w:t>医生对患者的病情必须尽职尽责</w:t>
      </w:r>
    </w:p>
    <w:p>
      <w:pPr>
        <w:pStyle w:val="23"/>
        <w:spacing w:line="360" w:lineRule="auto"/>
        <w:ind w:left="840" w:firstLine="0" w:firstLineChars="0"/>
        <w:rPr>
          <w:rFonts w:hint="eastAsia" w:ascii="宋体" w:hAnsi="宋体" w:eastAsia="宋体" w:cs="宋体"/>
          <w:sz w:val="24"/>
          <w:szCs w:val="24"/>
        </w:rPr>
      </w:pPr>
    </w:p>
    <w:p>
      <w:pPr>
        <w:pStyle w:val="23"/>
        <w:spacing w:line="360" w:lineRule="auto"/>
        <w:ind w:left="840" w:firstLine="0" w:firstLineChars="0"/>
        <w:outlineLvl w:val="2"/>
        <w:rPr>
          <w:rFonts w:hint="eastAsia" w:ascii="宋体" w:hAnsi="宋体" w:eastAsia="宋体" w:cs="宋体"/>
          <w:sz w:val="24"/>
          <w:szCs w:val="24"/>
        </w:rPr>
      </w:pPr>
      <w:r>
        <w:rPr>
          <w:rFonts w:hint="eastAsia" w:ascii="宋体" w:hAnsi="宋体" w:eastAsia="宋体" w:cs="宋体"/>
          <w:sz w:val="24"/>
          <w:szCs w:val="24"/>
        </w:rPr>
        <w:t>E．</w:t>
      </w:r>
      <w:r>
        <w:rPr>
          <w:rFonts w:hint="eastAsia" w:ascii="宋体" w:hAnsi="宋体" w:eastAsia="宋体" w:cs="宋体"/>
          <w:sz w:val="24"/>
          <w:szCs w:val="24"/>
        </w:rPr>
        <w:t>医院管理层</w:t>
      </w:r>
    </w:p>
    <w:p>
      <w:pPr>
        <w:pStyle w:val="23"/>
        <w:numPr>
          <w:ilvl w:val="0"/>
          <w:numId w:val="6"/>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从产品中获得的主要益处</w:t>
      </w:r>
      <w:r>
        <w:rPr>
          <w:rFonts w:hint="eastAsia" w:ascii="宋体" w:hAnsi="宋体" w:eastAsia="宋体" w:cs="宋体"/>
          <w:sz w:val="24"/>
          <w:szCs w:val="24"/>
        </w:rPr>
        <w:t>：</w:t>
      </w:r>
    </w:p>
    <w:p>
      <w:pPr>
        <w:pStyle w:val="23"/>
        <w:spacing w:line="360" w:lineRule="auto"/>
        <w:ind w:left="1560" w:firstLine="0" w:firstLineChars="0"/>
        <w:rPr>
          <w:rFonts w:hint="eastAsia" w:ascii="宋体" w:hAnsi="宋体" w:eastAsia="宋体" w:cs="宋体"/>
          <w:sz w:val="24"/>
          <w:szCs w:val="24"/>
        </w:rPr>
      </w:pPr>
      <w:r>
        <w:rPr>
          <w:rFonts w:hint="eastAsia" w:ascii="宋体" w:hAnsi="宋体" w:eastAsia="宋体" w:cs="宋体"/>
          <w:sz w:val="24"/>
          <w:szCs w:val="24"/>
        </w:rPr>
        <w:t>对于医院</w:t>
      </w:r>
      <w:r>
        <w:rPr>
          <w:rFonts w:hint="eastAsia" w:ascii="宋体" w:hAnsi="宋体" w:eastAsia="宋体" w:cs="宋体"/>
          <w:sz w:val="24"/>
          <w:szCs w:val="24"/>
        </w:rPr>
        <w:t>管理层</w:t>
      </w:r>
      <w:r>
        <w:rPr>
          <w:rFonts w:hint="eastAsia" w:ascii="宋体" w:hAnsi="宋体" w:eastAsia="宋体" w:cs="宋体"/>
          <w:sz w:val="24"/>
          <w:szCs w:val="24"/>
        </w:rPr>
        <w:t>来说，由于每天患者众多规模庞大，每天都有因药物管理浪费资源，而不能充分利用时间或空间资源，无法实现利益最大化。本药品管理系统可以最大程度的缓解医院的这一难题，提高利润，充分利用资源，实现医患和谐，效益最大化。</w:t>
      </w:r>
    </w:p>
    <w:p>
      <w:pPr>
        <w:pStyle w:val="23"/>
        <w:spacing w:line="360" w:lineRule="auto"/>
        <w:ind w:left="1560" w:firstLine="0" w:firstLineChars="0"/>
        <w:rPr>
          <w:rFonts w:hint="eastAsia" w:ascii="宋体" w:hAnsi="宋体" w:eastAsia="宋体" w:cs="宋体"/>
          <w:sz w:val="24"/>
          <w:szCs w:val="24"/>
        </w:rPr>
      </w:pPr>
    </w:p>
    <w:p>
      <w:pPr>
        <w:pStyle w:val="23"/>
        <w:numPr>
          <w:ilvl w:val="0"/>
          <w:numId w:val="6"/>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对产品的态度：</w:t>
      </w:r>
    </w:p>
    <w:p>
      <w:pPr>
        <w:pStyle w:val="23"/>
        <w:spacing w:line="360" w:lineRule="auto"/>
        <w:ind w:left="1560" w:firstLine="0" w:firstLineChars="0"/>
        <w:rPr>
          <w:rFonts w:hint="eastAsia" w:ascii="宋体" w:hAnsi="宋体" w:eastAsia="宋体" w:cs="宋体"/>
          <w:sz w:val="24"/>
          <w:szCs w:val="24"/>
        </w:rPr>
      </w:pPr>
      <w:r>
        <w:rPr>
          <w:rFonts w:hint="eastAsia" w:ascii="宋体" w:hAnsi="宋体" w:eastAsia="宋体" w:cs="宋体"/>
          <w:sz w:val="24"/>
          <w:szCs w:val="24"/>
        </w:rPr>
        <w:t>支持药品管理系统的开发，但同时也希望方便他们尽早进行拓展业务的开展工作。</w:t>
      </w:r>
    </w:p>
    <w:p>
      <w:pPr>
        <w:pStyle w:val="23"/>
        <w:spacing w:line="360" w:lineRule="auto"/>
        <w:ind w:left="1560" w:firstLine="0" w:firstLineChars="0"/>
        <w:rPr>
          <w:rFonts w:hint="eastAsia" w:ascii="宋体" w:hAnsi="宋体" w:eastAsia="宋体" w:cs="宋体"/>
          <w:sz w:val="24"/>
          <w:szCs w:val="24"/>
        </w:rPr>
      </w:pPr>
    </w:p>
    <w:p>
      <w:pPr>
        <w:pStyle w:val="23"/>
        <w:numPr>
          <w:ilvl w:val="0"/>
          <w:numId w:val="6"/>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感兴趣的产品的特性：</w:t>
      </w:r>
    </w:p>
    <w:p>
      <w:pPr>
        <w:pStyle w:val="23"/>
        <w:spacing w:line="360" w:lineRule="auto"/>
        <w:ind w:left="1560" w:firstLine="0" w:firstLineChars="0"/>
        <w:rPr>
          <w:rFonts w:hint="eastAsia" w:ascii="宋体" w:hAnsi="宋体" w:eastAsia="宋体" w:cs="宋体"/>
          <w:sz w:val="24"/>
          <w:szCs w:val="24"/>
        </w:rPr>
      </w:pPr>
      <w:r>
        <w:rPr>
          <w:rFonts w:hint="eastAsia" w:ascii="宋体" w:hAnsi="宋体" w:eastAsia="宋体" w:cs="宋体"/>
          <w:kern w:val="0"/>
          <w:sz w:val="24"/>
          <w:szCs w:val="24"/>
        </w:rPr>
        <w:t>药品库房管理数据可视化方便，财务管理数据可视化方便， 统计的所有药品的数据准确，统计系统效率高效</w:t>
      </w:r>
    </w:p>
    <w:p>
      <w:pPr>
        <w:pStyle w:val="23"/>
        <w:numPr>
          <w:ilvl w:val="0"/>
          <w:numId w:val="6"/>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必须遵循的已知约束：</w:t>
      </w:r>
    </w:p>
    <w:p>
      <w:pPr>
        <w:pStyle w:val="23"/>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t>必须在上岗前接受培训，熟练掌握此系统的功能、操作、突发情况的应急处理方案和一些简单的故障维修知识等。</w:t>
      </w:r>
    </w:p>
    <w:p>
      <w:pPr>
        <w:pStyle w:val="23"/>
        <w:spacing w:line="360" w:lineRule="auto"/>
        <w:ind w:left="840" w:firstLine="0" w:firstLineChars="0"/>
        <w:rPr>
          <w:rFonts w:hint="eastAsia" w:ascii="宋体" w:hAnsi="宋体" w:eastAsia="宋体" w:cs="宋体"/>
          <w:sz w:val="24"/>
          <w:szCs w:val="24"/>
        </w:rPr>
      </w:pPr>
    </w:p>
    <w:p>
      <w:pPr>
        <w:pStyle w:val="23"/>
        <w:spacing w:line="360" w:lineRule="auto"/>
        <w:ind w:left="840" w:firstLine="0" w:firstLineChars="0"/>
        <w:outlineLvl w:val="2"/>
        <w:rPr>
          <w:rFonts w:hint="eastAsia" w:ascii="宋体" w:hAnsi="宋体" w:eastAsia="宋体" w:cs="宋体"/>
          <w:sz w:val="24"/>
          <w:szCs w:val="24"/>
        </w:rPr>
      </w:pPr>
      <w:r>
        <w:rPr>
          <w:rFonts w:hint="eastAsia" w:ascii="宋体" w:hAnsi="宋体" w:eastAsia="宋体" w:cs="宋体"/>
          <w:sz w:val="24"/>
          <w:szCs w:val="24"/>
        </w:rPr>
        <w:t>F．</w:t>
      </w:r>
      <w:r>
        <w:rPr>
          <w:rFonts w:hint="eastAsia" w:ascii="宋体" w:hAnsi="宋体" w:eastAsia="宋体" w:cs="宋体"/>
          <w:sz w:val="24"/>
          <w:szCs w:val="24"/>
        </w:rPr>
        <w:t>系统管理员</w:t>
      </w:r>
    </w:p>
    <w:p>
      <w:pPr>
        <w:pStyle w:val="23"/>
        <w:numPr>
          <w:ilvl w:val="0"/>
          <w:numId w:val="6"/>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感兴趣的产品的特性：</w:t>
      </w:r>
    </w:p>
    <w:p>
      <w:pPr>
        <w:pStyle w:val="23"/>
        <w:spacing w:line="360" w:lineRule="auto"/>
        <w:ind w:left="1560" w:firstLine="0" w:firstLineChars="0"/>
        <w:rPr>
          <w:rFonts w:hint="eastAsia" w:ascii="宋体" w:hAnsi="宋体" w:eastAsia="宋体" w:cs="宋体"/>
          <w:sz w:val="24"/>
          <w:szCs w:val="24"/>
        </w:rPr>
      </w:pPr>
      <w:r>
        <w:rPr>
          <w:rFonts w:hint="eastAsia" w:ascii="宋体" w:hAnsi="宋体" w:eastAsia="宋体" w:cs="宋体"/>
          <w:kern w:val="0"/>
          <w:sz w:val="24"/>
          <w:szCs w:val="24"/>
        </w:rPr>
        <w:t>系统运行稳定，不意外崩溃，随时有系统压力检测，以及崩溃预警</w:t>
      </w:r>
    </w:p>
    <w:p>
      <w:pPr>
        <w:pStyle w:val="23"/>
        <w:numPr>
          <w:ilvl w:val="0"/>
          <w:numId w:val="6"/>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必须遵循的已知约束：</w:t>
      </w:r>
    </w:p>
    <w:p>
      <w:pPr>
        <w:pStyle w:val="23"/>
        <w:spacing w:line="360" w:lineRule="auto"/>
        <w:ind w:left="1560" w:firstLine="0" w:firstLineChars="0"/>
        <w:rPr>
          <w:rFonts w:hint="eastAsia" w:ascii="宋体" w:hAnsi="宋体" w:eastAsia="宋体" w:cs="宋体"/>
          <w:sz w:val="24"/>
          <w:szCs w:val="24"/>
        </w:rPr>
      </w:pPr>
      <w:r>
        <w:rPr>
          <w:rFonts w:hint="eastAsia" w:ascii="宋体" w:hAnsi="宋体" w:eastAsia="宋体" w:cs="宋体"/>
          <w:sz w:val="24"/>
          <w:szCs w:val="24"/>
        </w:rPr>
        <w:t>必须在上岗前接受培训，熟练掌握此系统的功能、操作、突发情况的应急处理方案和一些简单的故障维修知识等。</w:t>
      </w:r>
    </w:p>
    <w:p>
      <w:pPr>
        <w:pStyle w:val="23"/>
        <w:spacing w:line="360" w:lineRule="auto"/>
        <w:ind w:left="840" w:firstLine="0" w:firstLineChars="0"/>
        <w:rPr>
          <w:rFonts w:hint="eastAsia" w:ascii="宋体" w:hAnsi="宋体" w:eastAsia="宋体" w:cs="宋体"/>
          <w:sz w:val="24"/>
          <w:szCs w:val="24"/>
        </w:rPr>
      </w:pPr>
    </w:p>
    <w:p>
      <w:pPr>
        <w:pStyle w:val="23"/>
        <w:spacing w:line="360" w:lineRule="auto"/>
        <w:ind w:left="840" w:firstLine="0" w:firstLineChars="0"/>
        <w:outlineLvl w:val="2"/>
        <w:rPr>
          <w:rFonts w:hint="eastAsia" w:ascii="宋体" w:hAnsi="宋体" w:eastAsia="宋体" w:cs="宋体"/>
          <w:sz w:val="24"/>
          <w:szCs w:val="24"/>
        </w:rPr>
      </w:pPr>
      <w:r>
        <w:rPr>
          <w:rFonts w:hint="eastAsia" w:ascii="宋体" w:hAnsi="宋体" w:eastAsia="宋体" w:cs="宋体"/>
          <w:sz w:val="24"/>
          <w:szCs w:val="24"/>
        </w:rPr>
        <w:t>G．</w:t>
      </w:r>
      <w:r>
        <w:rPr>
          <w:rFonts w:hint="eastAsia" w:ascii="宋体" w:hAnsi="宋体" w:eastAsia="宋体" w:cs="宋体"/>
          <w:sz w:val="24"/>
          <w:szCs w:val="24"/>
        </w:rPr>
        <w:t>药品供应商</w:t>
      </w:r>
    </w:p>
    <w:p>
      <w:pPr>
        <w:pStyle w:val="23"/>
        <w:numPr>
          <w:ilvl w:val="0"/>
          <w:numId w:val="6"/>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从产品中获得的主要益处</w:t>
      </w:r>
      <w:r>
        <w:rPr>
          <w:rFonts w:hint="eastAsia" w:ascii="宋体" w:hAnsi="宋体" w:eastAsia="宋体" w:cs="宋体"/>
          <w:sz w:val="24"/>
          <w:szCs w:val="24"/>
        </w:rPr>
        <w:t>：</w:t>
      </w:r>
    </w:p>
    <w:p>
      <w:pPr>
        <w:pStyle w:val="23"/>
        <w:spacing w:line="360" w:lineRule="auto"/>
        <w:ind w:left="1560" w:firstLine="0" w:firstLineChars="0"/>
        <w:rPr>
          <w:rFonts w:hint="eastAsia" w:ascii="宋体" w:hAnsi="宋体" w:eastAsia="宋体" w:cs="宋体"/>
          <w:sz w:val="24"/>
          <w:szCs w:val="24"/>
        </w:rPr>
      </w:pPr>
      <w:r>
        <w:rPr>
          <w:rFonts w:hint="eastAsia" w:ascii="宋体" w:hAnsi="宋体" w:eastAsia="宋体" w:cs="宋体"/>
          <w:sz w:val="24"/>
          <w:szCs w:val="24"/>
        </w:rPr>
        <w:t>相比于人工管理所有药品而言，药品供应商能够更快速的交付药品，同时能够对药品供应提供更高的容错率。</w:t>
      </w:r>
    </w:p>
    <w:p>
      <w:pPr>
        <w:pStyle w:val="23"/>
        <w:numPr>
          <w:ilvl w:val="0"/>
          <w:numId w:val="6"/>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对产品的态度：</w:t>
      </w:r>
    </w:p>
    <w:p>
      <w:pPr>
        <w:pStyle w:val="23"/>
        <w:spacing w:line="360" w:lineRule="auto"/>
        <w:ind w:left="1560" w:firstLine="0" w:firstLineChars="0"/>
        <w:rPr>
          <w:rFonts w:hint="eastAsia" w:ascii="宋体" w:hAnsi="宋体" w:eastAsia="宋体" w:cs="宋体"/>
          <w:sz w:val="24"/>
          <w:szCs w:val="24"/>
        </w:rPr>
      </w:pPr>
      <w:r>
        <w:rPr>
          <w:rFonts w:hint="eastAsia" w:ascii="宋体" w:hAnsi="宋体" w:eastAsia="宋体" w:cs="宋体"/>
          <w:sz w:val="24"/>
          <w:szCs w:val="24"/>
        </w:rPr>
        <w:t>支持。与患者相似，对于药品供应商本系统是几乎透明的，但本系统能够提供更高的效率。</w:t>
      </w:r>
    </w:p>
    <w:p>
      <w:pPr>
        <w:pStyle w:val="23"/>
        <w:numPr>
          <w:ilvl w:val="0"/>
          <w:numId w:val="6"/>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感兴趣的产品的特性：</w:t>
      </w:r>
    </w:p>
    <w:p>
      <w:pPr>
        <w:pStyle w:val="23"/>
        <w:spacing w:line="360" w:lineRule="auto"/>
        <w:ind w:left="1560" w:firstLine="0" w:firstLineChars="0"/>
        <w:rPr>
          <w:rFonts w:hint="eastAsia" w:ascii="宋体" w:hAnsi="宋体" w:eastAsia="宋体" w:cs="宋体"/>
          <w:sz w:val="24"/>
          <w:szCs w:val="24"/>
        </w:rPr>
      </w:pPr>
      <w:r>
        <w:rPr>
          <w:rFonts w:hint="eastAsia" w:ascii="宋体" w:hAnsi="宋体" w:eastAsia="宋体" w:cs="宋体"/>
          <w:kern w:val="0"/>
          <w:sz w:val="24"/>
          <w:szCs w:val="24"/>
        </w:rPr>
        <w:t>方便的进行药品的入库包括采购、退货入库等事务，库单管理可以按时间段、单据类型、供应商、审核进度等各种方式组合查询，查询效率高。</w:t>
      </w:r>
    </w:p>
    <w:p>
      <w:pPr>
        <w:pStyle w:val="23"/>
        <w:numPr>
          <w:ilvl w:val="0"/>
          <w:numId w:val="6"/>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必须遵循的已知约束：</w:t>
      </w:r>
    </w:p>
    <w:p>
      <w:pPr>
        <w:pStyle w:val="23"/>
        <w:spacing w:line="360" w:lineRule="auto"/>
        <w:ind w:left="1560" w:firstLine="0" w:firstLineChars="0"/>
        <w:rPr>
          <w:rFonts w:hint="eastAsia" w:ascii="宋体" w:hAnsi="宋体" w:eastAsia="宋体" w:cs="宋体"/>
          <w:sz w:val="24"/>
          <w:szCs w:val="24"/>
        </w:rPr>
      </w:pPr>
      <w:r>
        <w:rPr>
          <w:rFonts w:hint="eastAsia" w:ascii="宋体" w:hAnsi="宋体" w:eastAsia="宋体" w:cs="宋体"/>
          <w:sz w:val="24"/>
          <w:szCs w:val="24"/>
        </w:rPr>
        <w:t>药品提供商必须提供真实的药品，并且药品能够保证有效期。本药品管理系统能够给提供商对于药品种类和数量一定的容错性，即本系统可以有效统计个药品提供的种类和数量，能够保证满足这两个属性正确。</w:t>
      </w:r>
    </w:p>
    <w:p>
      <w:pPr>
        <w:pStyle w:val="23"/>
        <w:spacing w:line="360" w:lineRule="auto"/>
        <w:ind w:left="840" w:firstLine="0" w:firstLineChars="0"/>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d.2  项目优先级</w:t>
      </w:r>
    </w:p>
    <w:p>
      <w:pPr>
        <w:pStyle w:val="19"/>
        <w:spacing w:line="360" w:lineRule="auto"/>
        <w:jc w:val="left"/>
        <w:rPr>
          <w:rFonts w:hint="eastAsia" w:ascii="宋体" w:hAnsi="宋体" w:eastAsia="宋体" w:cs="宋体"/>
          <w:sz w:val="24"/>
          <w:szCs w:val="24"/>
        </w:rPr>
      </w:pPr>
      <w:r>
        <w:rPr>
          <w:rFonts w:hint="eastAsia" w:ascii="宋体" w:hAnsi="宋体" w:eastAsia="宋体" w:cs="宋体"/>
          <w:sz w:val="24"/>
          <w:szCs w:val="24"/>
        </w:rPr>
        <w:t>在质量的驱动下： 要求能准确、无误地查询、添加、修改、删除供应商信息，客户信息，药品信息；能够精确地进行业务数据汇总来支持决策。做到实时通信来保证业务数据的最新性。</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对于性能约束：在这个基础上，能够同时做到快速记录、检索迅速、查找迅速。</w:t>
      </w:r>
    </w:p>
    <w:p>
      <w:pPr>
        <w:spacing w:line="360" w:lineRule="auto"/>
        <w:ind w:left="420" w:firstLine="420"/>
        <w:rPr>
          <w:rFonts w:hint="eastAsia" w:ascii="宋体" w:hAnsi="宋体" w:eastAsia="宋体" w:cs="宋体"/>
          <w:sz w:val="24"/>
          <w:szCs w:val="24"/>
        </w:rPr>
      </w:pPr>
      <w:r>
        <w:rPr>
          <w:rFonts w:hint="eastAsia" w:ascii="宋体" w:hAnsi="宋体" w:eastAsia="宋体" w:cs="宋体"/>
          <w:sz w:val="24"/>
          <w:szCs w:val="24"/>
        </w:rPr>
        <w:t>a．响应时间：要求响应迅速，实现业务数据的实时传递，时间大约为3s。</w:t>
      </w:r>
    </w:p>
    <w:p>
      <w:pPr>
        <w:spacing w:line="360" w:lineRule="auto"/>
        <w:ind w:left="420" w:firstLine="420"/>
        <w:rPr>
          <w:rFonts w:hint="eastAsia" w:ascii="宋体" w:hAnsi="宋体" w:eastAsia="宋体" w:cs="宋体"/>
          <w:sz w:val="24"/>
          <w:szCs w:val="24"/>
        </w:rPr>
      </w:pPr>
      <w:r>
        <w:rPr>
          <w:rFonts w:hint="eastAsia" w:ascii="宋体" w:hAnsi="宋体" w:eastAsia="宋体" w:cs="宋体"/>
          <w:sz w:val="24"/>
          <w:szCs w:val="24"/>
        </w:rPr>
        <w:t>b．更新处理时间：要求执行更新处理操作时，能快速准确地处理，时间大约为3-4s。</w:t>
      </w:r>
    </w:p>
    <w:p>
      <w:pPr>
        <w:spacing w:line="360" w:lineRule="auto"/>
        <w:ind w:left="420" w:firstLine="420"/>
        <w:rPr>
          <w:rFonts w:hint="eastAsia" w:ascii="宋体" w:hAnsi="宋体" w:eastAsia="宋体" w:cs="宋体"/>
          <w:sz w:val="24"/>
          <w:szCs w:val="24"/>
        </w:rPr>
      </w:pPr>
      <w:r>
        <w:rPr>
          <w:rFonts w:hint="eastAsia" w:ascii="宋体" w:hAnsi="宋体" w:eastAsia="宋体" w:cs="宋体"/>
          <w:sz w:val="24"/>
          <w:szCs w:val="24"/>
        </w:rPr>
        <w:t>c．库存盘点时要用到条码扫描终端设备，要求到条码时，能快速转换数据，并将数据迅速传到系统进行汇总处理，时间大约为3s。</w:t>
      </w:r>
    </w:p>
    <w:p>
      <w:pPr>
        <w:pStyle w:val="19"/>
        <w:spacing w:line="360" w:lineRule="auto"/>
        <w:jc w:val="left"/>
        <w:rPr>
          <w:rFonts w:hint="eastAsia" w:ascii="宋体" w:hAnsi="宋体" w:eastAsia="宋体" w:cs="宋体"/>
          <w:sz w:val="24"/>
          <w:szCs w:val="24"/>
        </w:rPr>
      </w:pPr>
      <w:r>
        <w:rPr>
          <w:rFonts w:hint="eastAsia" w:ascii="宋体" w:hAnsi="宋体" w:eastAsia="宋体" w:cs="宋体"/>
          <w:sz w:val="24"/>
          <w:szCs w:val="24"/>
        </w:rPr>
        <w:t>对于自由度，同时能做到系统的操作人性化、方便，减少了人工岗位，因此节约了成本，这样就更完美了。</w:t>
      </w:r>
    </w:p>
    <w:p>
      <w:pPr>
        <w:pStyle w:val="19"/>
        <w:spacing w:line="360" w:lineRule="auto"/>
        <w:jc w:val="left"/>
        <w:rPr>
          <w:rFonts w:hint="eastAsia" w:ascii="宋体" w:hAnsi="宋体" w:eastAsia="宋体" w:cs="宋体"/>
          <w:sz w:val="24"/>
          <w:szCs w:val="24"/>
        </w:rPr>
      </w:pP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 xml:space="preserve">   d.3  操作环境</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color w:val="000000"/>
          <w:kern w:val="0"/>
          <w:sz w:val="24"/>
          <w:szCs w:val="24"/>
          <w:lang w:bidi="ar"/>
        </w:rPr>
        <w:t>药品管理</w:t>
      </w:r>
      <w:r>
        <w:rPr>
          <w:rFonts w:hint="eastAsia" w:ascii="宋体" w:hAnsi="宋体" w:eastAsia="宋体" w:cs="宋体"/>
          <w:sz w:val="24"/>
          <w:szCs w:val="24"/>
        </w:rPr>
        <w:t>面向的是全体医护工作人员和全体就诊的市民，患者来自于各个地区、各个阶层，范围比较宽广，用户的年龄分布也是比较分散的。所以，在针对用户取药的整个流程中，要从患者出发，要做到就算80岁的大爷也能在整个取药系统的向导下独立成功取到药，系统不能遗漏患者的取药信息或者延迟，以至于没有在规定时间内取到药品。</w:t>
      </w:r>
    </w:p>
    <w:p>
      <w:pPr>
        <w:spacing w:line="360" w:lineRule="auto"/>
        <w:rPr>
          <w:rFonts w:hint="eastAsia" w:ascii="宋体" w:hAnsi="宋体" w:eastAsia="宋体" w:cs="宋体"/>
          <w:sz w:val="24"/>
          <w:szCs w:val="24"/>
        </w:rPr>
      </w:pPr>
      <w:r>
        <w:rPr>
          <w:rFonts w:hint="eastAsia" w:ascii="宋体" w:hAnsi="宋体" w:eastAsia="宋体" w:cs="宋体"/>
          <w:sz w:val="24"/>
          <w:szCs w:val="24"/>
        </w:rPr>
        <w:t>在针对取药系统管理员的操作中，要从药房管理系统的工作人员的角度出发，在安全准确的前提下，一切以效率为目标，充分简化取药操作人员、管理人员的工作。使得在取药系统的帮助下，医院的整体效率得以提高。系统不能遗漏工作人员的取药操作或者过于延迟，以至于没有在规定时间内给患者发放到药品。影响整体系统的效率。</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 xml:space="preserve"> 一般在节假日、双休日等高峰期是医院取药系统压力最大的时候，这就需要系统有很好的性能，在医院就诊人流量快速增加的时候仍然保持高效的工作。并且，系统需要尽量确保取药服务不能中断，以保证医院的正常运营。</w:t>
      </w:r>
    </w:p>
    <w:sectPr>
      <w:pgSz w:w="11906" w:h="16838"/>
      <w:pgMar w:top="1440" w:right="1800" w:bottom="1440" w:left="1800" w:header="0" w:footer="0" w:gutter="0"/>
      <w:cols w:space="720" w:num="1"/>
      <w:formProt w:val="0"/>
      <w:docGrid w:type="lines" w:linePitch="312"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Noto Sans Devanagari">
    <w:altName w:val="Lucida Sans Unicode"/>
    <w:panose1 w:val="00000000000000000000"/>
    <w:charset w:val="00"/>
    <w:family w:val="auto"/>
    <w:pitch w:val="default"/>
    <w:sig w:usb0="00000000" w:usb1="00000000" w:usb2="00000000" w:usb3="00000000" w:csb0="00000001" w:csb1="00000000"/>
  </w:font>
  <w:font w:name="Liberation Sans">
    <w:altName w:val="Arial Unicode MS"/>
    <w:panose1 w:val="00000000000000000000"/>
    <w:charset w:val="01"/>
    <w:family w:val="swiss"/>
    <w:pitch w:val="default"/>
    <w:sig w:usb0="00000000" w:usb1="00000000" w:usb2="00000021" w:usb3="00000000" w:csb0="600001BF" w:csb1="DFF70000"/>
  </w:font>
  <w:font w:name="Source Han Sans CN">
    <w:altName w:val="宋体"/>
    <w:panose1 w:val="00000000000000000000"/>
    <w:charset w:val="86"/>
    <w:family w:val="auto"/>
    <w:pitch w:val="default"/>
    <w:sig w:usb0="00000000" w:usb1="00000000" w:usb2="00000016" w:usb3="00000000" w:csb0="60060107" w:csb1="00000000"/>
  </w:font>
  <w:font w:name="STSongStd-Light-Ac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Lucida Sans Unicode">
    <w:panose1 w:val="020B0602030504020204"/>
    <w:charset w:val="00"/>
    <w:family w:val="auto"/>
    <w:pitch w:val="default"/>
    <w:sig w:usb0="80001AFF" w:usb1="0000396B" w:usb2="00000000" w:usb3="00000000" w:csb0="200000BF" w:csb1="D7F7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AA4D32"/>
    <w:multiLevelType w:val="multilevel"/>
    <w:tmpl w:val="F7AA4D32"/>
    <w:lvl w:ilvl="0" w:tentative="0">
      <w:start w:val="1"/>
      <w:numFmt w:val="decimal"/>
      <w:lvlText w:val="%1)"/>
      <w:lvlJc w:val="left"/>
      <w:pPr>
        <w:ind w:left="420" w:hanging="42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FFEF896F"/>
    <w:multiLevelType w:val="multilevel"/>
    <w:tmpl w:val="FFEF896F"/>
    <w:lvl w:ilvl="0" w:tentative="0">
      <w:start w:val="1"/>
      <w:numFmt w:val="decimal"/>
      <w:lvlText w:val="%1)"/>
      <w:lvlJc w:val="left"/>
      <w:pPr>
        <w:ind w:left="420" w:hanging="42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45FC1ADD"/>
    <w:multiLevelType w:val="multilevel"/>
    <w:tmpl w:val="45FC1ADD"/>
    <w:lvl w:ilvl="0" w:tentative="0">
      <w:start w:val="1"/>
      <w:numFmt w:val="decimal"/>
      <w:lvlText w:val="（%1）"/>
      <w:lvlJc w:val="left"/>
      <w:pPr>
        <w:ind w:left="1560" w:hanging="720"/>
      </w:pPr>
      <w:rPr>
        <w:rFonts w:hint="eastAsia"/>
        <w:lang w:val="en-US"/>
      </w:rPr>
    </w:lvl>
    <w:lvl w:ilvl="1" w:tentative="0">
      <w:start w:val="1"/>
      <w:numFmt w:val="lowerLetter"/>
      <w:lvlText w:val="%2)"/>
      <w:lvlJc w:val="left"/>
      <w:pPr>
        <w:ind w:left="1800" w:hanging="480"/>
      </w:pPr>
    </w:lvl>
    <w:lvl w:ilvl="2" w:tentative="0">
      <w:start w:val="1"/>
      <w:numFmt w:val="lowerRoman"/>
      <w:lvlText w:val="%3."/>
      <w:lvlJc w:val="right"/>
      <w:pPr>
        <w:ind w:left="2280" w:hanging="480"/>
      </w:pPr>
    </w:lvl>
    <w:lvl w:ilvl="3" w:tentative="0">
      <w:start w:val="1"/>
      <w:numFmt w:val="decimal"/>
      <w:lvlText w:val="%4."/>
      <w:lvlJc w:val="left"/>
      <w:pPr>
        <w:ind w:left="2760" w:hanging="480"/>
      </w:pPr>
    </w:lvl>
    <w:lvl w:ilvl="4" w:tentative="0">
      <w:start w:val="1"/>
      <w:numFmt w:val="lowerLetter"/>
      <w:lvlText w:val="%5)"/>
      <w:lvlJc w:val="left"/>
      <w:pPr>
        <w:ind w:left="3240" w:hanging="480"/>
      </w:pPr>
    </w:lvl>
    <w:lvl w:ilvl="5" w:tentative="0">
      <w:start w:val="1"/>
      <w:numFmt w:val="lowerRoman"/>
      <w:lvlText w:val="%6."/>
      <w:lvlJc w:val="right"/>
      <w:pPr>
        <w:ind w:left="3720" w:hanging="480"/>
      </w:pPr>
    </w:lvl>
    <w:lvl w:ilvl="6" w:tentative="0">
      <w:start w:val="1"/>
      <w:numFmt w:val="decimal"/>
      <w:lvlText w:val="%7."/>
      <w:lvlJc w:val="left"/>
      <w:pPr>
        <w:ind w:left="4200" w:hanging="480"/>
      </w:pPr>
    </w:lvl>
    <w:lvl w:ilvl="7" w:tentative="0">
      <w:start w:val="1"/>
      <w:numFmt w:val="lowerLetter"/>
      <w:lvlText w:val="%8)"/>
      <w:lvlJc w:val="left"/>
      <w:pPr>
        <w:ind w:left="4680" w:hanging="480"/>
      </w:pPr>
    </w:lvl>
    <w:lvl w:ilvl="8" w:tentative="0">
      <w:start w:val="1"/>
      <w:numFmt w:val="lowerRoman"/>
      <w:lvlText w:val="%9."/>
      <w:lvlJc w:val="right"/>
      <w:pPr>
        <w:ind w:left="5160" w:hanging="480"/>
      </w:pPr>
    </w:lvl>
  </w:abstractNum>
  <w:abstractNum w:abstractNumId="3">
    <w:nsid w:val="59B14F1D"/>
    <w:multiLevelType w:val="singleLevel"/>
    <w:tmpl w:val="59B14F1D"/>
    <w:lvl w:ilvl="0" w:tentative="0">
      <w:start w:val="2"/>
      <w:numFmt w:val="decimal"/>
      <w:suff w:val="nothing"/>
      <w:lvlText w:val="（%1）"/>
      <w:lvlJc w:val="left"/>
    </w:lvl>
  </w:abstractNum>
  <w:abstractNum w:abstractNumId="4">
    <w:nsid w:val="5EEEC474"/>
    <w:multiLevelType w:val="multilevel"/>
    <w:tmpl w:val="5EEEC474"/>
    <w:lvl w:ilvl="0" w:tentative="0">
      <w:start w:val="1"/>
      <w:numFmt w:val="lowerLetter"/>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7F29BFE7"/>
    <w:multiLevelType w:val="multilevel"/>
    <w:tmpl w:val="7F29BFE7"/>
    <w:lvl w:ilvl="0" w:tentative="0">
      <w:start w:val="1"/>
      <w:numFmt w:val="decimal"/>
      <w:lvlText w:val="%1)"/>
      <w:lvlJc w:val="left"/>
      <w:pPr>
        <w:ind w:left="420" w:hanging="42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anglizi">
    <w15:presenceInfo w15:providerId="None" w15:userId="tangliz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710"/>
    <w:rsid w:val="001C3818"/>
    <w:rsid w:val="00240809"/>
    <w:rsid w:val="00407119"/>
    <w:rsid w:val="00515B02"/>
    <w:rsid w:val="005254E0"/>
    <w:rsid w:val="0056373A"/>
    <w:rsid w:val="005652FC"/>
    <w:rsid w:val="005C09F8"/>
    <w:rsid w:val="006C46FD"/>
    <w:rsid w:val="008C0E98"/>
    <w:rsid w:val="0090735F"/>
    <w:rsid w:val="00933A52"/>
    <w:rsid w:val="00A46710"/>
    <w:rsid w:val="00B64EBD"/>
    <w:rsid w:val="00B7686C"/>
    <w:rsid w:val="00BD1DA2"/>
    <w:rsid w:val="00D00EF2"/>
    <w:rsid w:val="00E52238"/>
    <w:rsid w:val="0400609E"/>
    <w:rsid w:val="10A54B3B"/>
    <w:rsid w:val="5683412D"/>
    <w:rsid w:val="74330754"/>
    <w:rsid w:val="7EB2021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w:asciiTheme="minorHAnsi" w:hAnsiTheme="minorHAnsi" w:eastAsiaTheme="minorEastAsia"/>
      <w:kern w:val="2"/>
      <w:sz w:val="21"/>
      <w:szCs w:val="24"/>
      <w:lang w:val="en-US" w:eastAsia="zh-CN" w:bidi="ar-SA"/>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Noto Sans Devanagari"/>
      <w:i/>
      <w:iCs/>
      <w:sz w:val="24"/>
    </w:rPr>
  </w:style>
  <w:style w:type="paragraph" w:styleId="3">
    <w:name w:val="Body Text"/>
    <w:basedOn w:val="1"/>
    <w:uiPriority w:val="0"/>
    <w:pPr>
      <w:spacing w:after="140" w:line="276" w:lineRule="auto"/>
    </w:pPr>
  </w:style>
  <w:style w:type="paragraph" w:styleId="4">
    <w:name w:val="Balloon Text"/>
    <w:basedOn w:val="1"/>
    <w:link w:val="22"/>
    <w:semiHidden/>
    <w:unhideWhenUsed/>
    <w:qFormat/>
    <w:uiPriority w:val="99"/>
    <w:rPr>
      <w:sz w:val="18"/>
      <w:szCs w:val="18"/>
    </w:r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uiPriority w:val="99"/>
    <w:pPr>
      <w:pBdr>
        <w:bottom w:val="single" w:color="000000" w:sz="6" w:space="1"/>
      </w:pBdr>
      <w:tabs>
        <w:tab w:val="center" w:pos="4153"/>
        <w:tab w:val="right" w:pos="8306"/>
      </w:tabs>
      <w:snapToGrid w:val="0"/>
      <w:jc w:val="center"/>
    </w:pPr>
    <w:rPr>
      <w:sz w:val="18"/>
      <w:szCs w:val="18"/>
    </w:rPr>
  </w:style>
  <w:style w:type="paragraph" w:styleId="7">
    <w:name w:val="toc 1"/>
    <w:basedOn w:val="1"/>
    <w:next w:val="1"/>
    <w:qFormat/>
    <w:uiPriority w:val="0"/>
    <w:pPr>
      <w:tabs>
        <w:tab w:val="left" w:pos="284"/>
        <w:tab w:val="right" w:leader="dot" w:pos="8364"/>
      </w:tabs>
      <w:spacing w:line="300" w:lineRule="auto"/>
    </w:pPr>
  </w:style>
  <w:style w:type="paragraph" w:styleId="8">
    <w:name w:val="List"/>
    <w:basedOn w:val="3"/>
    <w:qFormat/>
    <w:uiPriority w:val="0"/>
    <w:rPr>
      <w:rFonts w:cs="Noto Sans Devanagari"/>
    </w:rPr>
  </w:style>
  <w:style w:type="paragraph" w:styleId="9">
    <w:name w:val="toc 2"/>
    <w:basedOn w:val="1"/>
    <w:next w:val="1"/>
    <w:qFormat/>
    <w:uiPriority w:val="0"/>
    <w:pPr>
      <w:tabs>
        <w:tab w:val="left" w:pos="709"/>
        <w:tab w:val="right" w:leader="dot" w:pos="8364"/>
      </w:tabs>
      <w:spacing w:line="300" w:lineRule="auto"/>
      <w:ind w:left="281" w:leftChars="134" w:firstLine="2"/>
    </w:pPr>
  </w:style>
  <w:style w:type="paragraph" w:styleId="10">
    <w:name w:val="Normal (Web)"/>
    <w:semiHidden/>
    <w:unhideWhenUsed/>
    <w:qFormat/>
    <w:uiPriority w:val="99"/>
    <w:pPr>
      <w:spacing w:beforeAutospacing="1" w:after="144" w:line="276" w:lineRule="auto"/>
      <w:jc w:val="both"/>
    </w:pPr>
    <w:rPr>
      <w:rFonts w:ascii="Times New Roman" w:hAnsi="Times New Roman" w:eastAsia="宋体" w:cs="Times New Roman"/>
      <w:sz w:val="24"/>
      <w:szCs w:val="24"/>
      <w:lang w:val="en-US" w:eastAsia="zh-CN" w:bidi="ar-SA"/>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4">
    <w:name w:val="Hyperlink"/>
    <w:basedOn w:val="13"/>
    <w:semiHidden/>
    <w:unhideWhenUsed/>
    <w:uiPriority w:val="99"/>
    <w:rPr>
      <w:color w:val="0000FF"/>
      <w:u w:val="single"/>
    </w:rPr>
  </w:style>
  <w:style w:type="character" w:customStyle="1" w:styleId="15">
    <w:name w:val="页眉 Char"/>
    <w:basedOn w:val="13"/>
    <w:link w:val="6"/>
    <w:qFormat/>
    <w:uiPriority w:val="99"/>
    <w:rPr>
      <w:sz w:val="18"/>
      <w:szCs w:val="18"/>
    </w:rPr>
  </w:style>
  <w:style w:type="character" w:customStyle="1" w:styleId="16">
    <w:name w:val="页脚 Char"/>
    <w:basedOn w:val="13"/>
    <w:qFormat/>
    <w:uiPriority w:val="99"/>
    <w:rPr>
      <w:sz w:val="18"/>
      <w:szCs w:val="18"/>
    </w:rPr>
  </w:style>
  <w:style w:type="paragraph" w:customStyle="1" w:styleId="17">
    <w:name w:val="Heading"/>
    <w:basedOn w:val="1"/>
    <w:next w:val="3"/>
    <w:qFormat/>
    <w:uiPriority w:val="0"/>
    <w:pPr>
      <w:keepNext/>
      <w:spacing w:before="240" w:after="120"/>
    </w:pPr>
    <w:rPr>
      <w:rFonts w:ascii="Liberation Sans" w:hAnsi="Liberation Sans" w:eastAsia="Source Han Sans CN" w:cs="Noto Sans Devanagari"/>
      <w:sz w:val="28"/>
      <w:szCs w:val="28"/>
    </w:rPr>
  </w:style>
  <w:style w:type="paragraph" w:customStyle="1" w:styleId="18">
    <w:name w:val="Index"/>
    <w:basedOn w:val="1"/>
    <w:qFormat/>
    <w:uiPriority w:val="0"/>
    <w:pPr>
      <w:suppressLineNumbers/>
    </w:pPr>
    <w:rPr>
      <w:rFonts w:cs="Noto Sans Devanagari"/>
    </w:rPr>
  </w:style>
  <w:style w:type="paragraph" w:styleId="19">
    <w:name w:val="List Paragraph"/>
    <w:basedOn w:val="1"/>
    <w:qFormat/>
    <w:uiPriority w:val="34"/>
    <w:pPr>
      <w:ind w:firstLine="420"/>
    </w:pPr>
    <w:rPr>
      <w:rFonts w:cstheme="minorBidi"/>
      <w:szCs w:val="22"/>
    </w:rPr>
  </w:style>
  <w:style w:type="paragraph" w:customStyle="1" w:styleId="20">
    <w:name w:val="Table Contents"/>
    <w:basedOn w:val="1"/>
    <w:qFormat/>
    <w:uiPriority w:val="0"/>
    <w:pPr>
      <w:suppressLineNumbers/>
    </w:pPr>
  </w:style>
  <w:style w:type="paragraph" w:customStyle="1" w:styleId="21">
    <w:name w:val="Table Heading"/>
    <w:basedOn w:val="20"/>
    <w:qFormat/>
    <w:uiPriority w:val="0"/>
    <w:pPr>
      <w:jc w:val="center"/>
    </w:pPr>
    <w:rPr>
      <w:b/>
      <w:bCs/>
    </w:rPr>
  </w:style>
  <w:style w:type="character" w:customStyle="1" w:styleId="22">
    <w:name w:val="批注框文本 Char"/>
    <w:basedOn w:val="13"/>
    <w:link w:val="4"/>
    <w:semiHidden/>
    <w:qFormat/>
    <w:uiPriority w:val="99"/>
    <w:rPr>
      <w:rFonts w:asciiTheme="minorHAnsi" w:hAnsiTheme="minorHAnsi" w:eastAsiaTheme="minorEastAsia"/>
      <w:kern w:val="2"/>
      <w:sz w:val="18"/>
      <w:szCs w:val="18"/>
    </w:rPr>
  </w:style>
  <w:style w:type="paragraph" w:customStyle="1" w:styleId="23">
    <w:name w:val="列出段落1"/>
    <w:basedOn w:val="1"/>
    <w:qFormat/>
    <w:uiPriority w:val="34"/>
    <w:pPr>
      <w:ind w:firstLine="420" w:firstLineChars="200"/>
    </w:pPr>
    <w:rPr>
      <w:rFonts w:cstheme="minorBidi"/>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西北工业大学</Company>
  <Pages>8</Pages>
  <Words>870</Words>
  <Characters>4964</Characters>
  <Lines>41</Lines>
  <Paragraphs>11</Paragraphs>
  <TotalTime>3</TotalTime>
  <ScaleCrop>false</ScaleCrop>
  <LinksUpToDate>false</LinksUpToDate>
  <CharactersWithSpaces>5823</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2019-06-08T04:57:00Z</dcterms:created>
  <dc:creator>CTC</dc:creator>
  <cp:lastModifiedBy>qzuser</cp:lastModifiedBy>
  <dcterms:modified xsi:type="dcterms:W3CDTF">2019-06-09T07:40:17Z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西北工业大学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2052-11.3.0.8586</vt:lpwstr>
  </property>
</Properties>
</file>